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B7328" w:rsidRPr="00142692" w:rsidRDefault="008B7328" w:rsidP="008B7328">
      <w:pPr>
        <w:pStyle w:val="Heading2"/>
        <w:spacing w:line="192" w:lineRule="auto"/>
        <w:jc w:val="center"/>
        <w:rPr>
          <w:rFonts w:ascii="Times New Roman" w:eastAsia="Arial Unicode MS" w:hAnsi="Times New Roman" w:cs="Times New Roman"/>
          <w:i w:val="0"/>
          <w:sz w:val="24"/>
          <w:szCs w:val="24"/>
        </w:rPr>
      </w:pPr>
    </w:p>
    <w:p w:rsidR="008B7328" w:rsidRPr="00142692" w:rsidRDefault="008B7328" w:rsidP="008B7328">
      <w:pPr>
        <w:pStyle w:val="Heading2"/>
        <w:spacing w:line="192" w:lineRule="auto"/>
        <w:jc w:val="center"/>
        <w:rPr>
          <w:rFonts w:ascii="Times New Roman" w:eastAsia="Arial Unicode MS" w:hAnsi="Times New Roman" w:cs="Times New Roman"/>
          <w:i w:val="0"/>
          <w:sz w:val="24"/>
          <w:szCs w:val="24"/>
        </w:rPr>
      </w:pPr>
    </w:p>
    <w:p w:rsidR="008B7328" w:rsidRPr="00142692" w:rsidRDefault="008B7328" w:rsidP="008B7328">
      <w:pPr>
        <w:pStyle w:val="Heading2"/>
        <w:spacing w:line="192" w:lineRule="auto"/>
        <w:jc w:val="center"/>
        <w:rPr>
          <w:rFonts w:ascii="Times New Roman" w:eastAsia="Arial Unicode MS" w:hAnsi="Times New Roman" w:cs="Times New Roman"/>
          <w:b w:val="0"/>
          <w:i w:val="0"/>
          <w:color w:val="D1002C"/>
          <w:sz w:val="24"/>
          <w:szCs w:val="24"/>
        </w:rPr>
      </w:pPr>
    </w:p>
    <w:p w:rsidR="008B7328" w:rsidRPr="00142692" w:rsidRDefault="008B7328" w:rsidP="008B7328">
      <w:pPr>
        <w:pStyle w:val="Heading2"/>
        <w:spacing w:line="192" w:lineRule="auto"/>
        <w:jc w:val="center"/>
        <w:rPr>
          <w:rFonts w:ascii="Times New Roman" w:eastAsia="Arial Unicode MS" w:hAnsi="Times New Roman" w:cs="Times New Roman"/>
          <w:b w:val="0"/>
          <w:i w:val="0"/>
          <w:color w:val="D1002C"/>
          <w:sz w:val="24"/>
          <w:szCs w:val="24"/>
        </w:rPr>
      </w:pPr>
    </w:p>
    <w:p w:rsidR="008B7328" w:rsidRPr="00142692" w:rsidRDefault="008B7328" w:rsidP="008B7328">
      <w:pPr>
        <w:rPr>
          <w:rFonts w:ascii="Garamond" w:eastAsia="Arial Unicode MS" w:hAnsi="Garamond"/>
        </w:rPr>
      </w:pPr>
      <w:bookmarkStart w:id="0" w:name="_Toc303323971"/>
      <w:r w:rsidRPr="00142692">
        <w:rPr>
          <w:rFonts w:ascii="Times New Roman" w:eastAsia="Arial Unicode MS" w:hAnsi="Times New Roman"/>
        </w:rPr>
        <w:t xml:space="preserve">                    </w:t>
      </w:r>
      <w:bookmarkEnd w:id="0"/>
      <w:r w:rsidRPr="00142692">
        <w:rPr>
          <w:rFonts w:ascii="Garamond" w:eastAsia="Arial Unicode MS" w:hAnsi="Garamond"/>
        </w:rPr>
        <w:t>Bp</w:t>
      </w:r>
      <w:r w:rsidR="001C0ABE">
        <w:rPr>
          <w:rFonts w:ascii="Garamond" w:eastAsia="Arial Unicode MS" w:hAnsi="Garamond"/>
        </w:rPr>
        <w:t>sda</w:t>
      </w:r>
      <w:r w:rsidRPr="00142692">
        <w:rPr>
          <w:rFonts w:ascii="Garamond" w:eastAsia="Arial Unicode MS" w:hAnsi="Garamond"/>
        </w:rPr>
        <w:t xml:space="preserve">: </w:t>
      </w:r>
    </w:p>
    <w:p w:rsidR="008B7328" w:rsidRPr="00142692" w:rsidRDefault="008B7328" w:rsidP="008B7328">
      <w:pPr>
        <w:rPr>
          <w:rFonts w:ascii="Garamond" w:eastAsia="Arial Unicode MS" w:hAnsi="Garamond"/>
        </w:rPr>
      </w:pPr>
      <w:bookmarkStart w:id="1" w:name="_Toc303323972"/>
      <w:r w:rsidRPr="00142692">
        <w:rPr>
          <w:rFonts w:ascii="Garamond" w:eastAsia="Arial Unicode MS" w:hAnsi="Garamond"/>
        </w:rPr>
        <w:t xml:space="preserve">                                 </w:t>
      </w:r>
    </w:p>
    <w:p w:rsidR="008B7328" w:rsidRPr="00142692" w:rsidRDefault="008B7328" w:rsidP="008B7328">
      <w:pPr>
        <w:rPr>
          <w:rFonts w:ascii="Garamond" w:eastAsia="Arial Unicode MS" w:hAnsi="Garamond"/>
        </w:rPr>
      </w:pPr>
      <w:r w:rsidRPr="00142692">
        <w:rPr>
          <w:rFonts w:ascii="Garamond" w:eastAsia="Arial Unicode MS" w:hAnsi="Garamond"/>
        </w:rPr>
        <w:t xml:space="preserve">                                 </w:t>
      </w:r>
      <w:bookmarkEnd w:id="1"/>
      <w:r w:rsidR="001C0ABE">
        <w:rPr>
          <w:rFonts w:ascii="Garamond" w:eastAsia="Arial Unicode MS" w:hAnsi="Garamond"/>
        </w:rPr>
        <w:t>Plan van Aanpak</w:t>
      </w:r>
    </w:p>
    <w:p w:rsidR="008B7328" w:rsidRPr="00142692" w:rsidRDefault="008B7328" w:rsidP="008B7328">
      <w:pPr>
        <w:rPr>
          <w:rFonts w:ascii="Garamond" w:eastAsia="Arial Unicode MS" w:hAnsi="Garamond"/>
        </w:rPr>
      </w:pPr>
    </w:p>
    <w:p w:rsidR="001C0ABE" w:rsidRPr="001C0ABE" w:rsidRDefault="008B7328" w:rsidP="001C0ABE">
      <w:pPr>
        <w:rPr>
          <w:rFonts w:ascii="Garamond" w:eastAsia="Arial Unicode MS" w:hAnsi="Garamond" w:cs="Garamond"/>
          <w:lang w:eastAsia="zh-CN"/>
        </w:rPr>
      </w:pPr>
      <w:r w:rsidRPr="00142692">
        <w:rPr>
          <w:rFonts w:ascii="Garamond" w:eastAsia="Arial Unicode MS" w:hAnsi="Garamond"/>
        </w:rPr>
        <w:t xml:space="preserve">                                 </w:t>
      </w:r>
      <w:r w:rsidR="001C0ABE" w:rsidRPr="001C0ABE">
        <w:rPr>
          <w:rFonts w:ascii="Garamond" w:eastAsia="Arial Unicode MS" w:hAnsi="Garamond" w:cs="Garamond"/>
          <w:lang w:eastAsia="zh-CN"/>
        </w:rPr>
        <w:t xml:space="preserve">Groep 3: Rick de Graaf, Stephen Pieterman, Benjamin Versteeg </w:t>
      </w:r>
    </w:p>
    <w:p w:rsidR="001C0ABE" w:rsidRPr="001C0ABE" w:rsidRDefault="001C0ABE" w:rsidP="001C0ABE">
      <w:pPr>
        <w:suppressAutoHyphens/>
        <w:ind w:left="1418"/>
        <w:rPr>
          <w:rFonts w:ascii="Garamond" w:eastAsia="Arial Unicode MS" w:hAnsi="Garamond" w:cs="Garamond"/>
          <w:lang w:eastAsia="zh-CN"/>
        </w:rPr>
      </w:pPr>
      <w:r w:rsidRPr="001C0ABE">
        <w:rPr>
          <w:rFonts w:ascii="Garamond" w:eastAsia="Arial Unicode MS" w:hAnsi="Garamond" w:cs="Garamond"/>
          <w:lang w:eastAsia="zh-CN"/>
        </w:rPr>
        <w:t xml:space="preserve">          en Carla Stegehuis</w:t>
      </w:r>
    </w:p>
    <w:p w:rsidR="008B7328" w:rsidRPr="00142692" w:rsidRDefault="008B7328" w:rsidP="008B7328">
      <w:pPr>
        <w:rPr>
          <w:rFonts w:ascii="Garamond" w:eastAsia="Arial Unicode MS" w:hAnsi="Garamond"/>
        </w:rPr>
      </w:pPr>
    </w:p>
    <w:p w:rsidR="008B7328" w:rsidRPr="00142692" w:rsidRDefault="008B7328" w:rsidP="008B7328">
      <w:pPr>
        <w:rPr>
          <w:rFonts w:ascii="Garamond" w:eastAsia="Arial Unicode MS" w:hAnsi="Garamond"/>
        </w:rPr>
      </w:pPr>
    </w:p>
    <w:p w:rsidR="008B7328" w:rsidRPr="00142692" w:rsidRDefault="008B7328" w:rsidP="008B7328">
      <w:pPr>
        <w:rPr>
          <w:rFonts w:ascii="Garamond" w:eastAsia="Arial Unicode MS" w:hAnsi="Garamond"/>
        </w:rPr>
      </w:pPr>
    </w:p>
    <w:p w:rsidR="008B7328" w:rsidRPr="00142692" w:rsidRDefault="008B7328" w:rsidP="008B7328">
      <w:pPr>
        <w:rPr>
          <w:rFonts w:ascii="Garamond" w:eastAsia="Arial Unicode MS" w:hAnsi="Garamond"/>
        </w:rPr>
      </w:pPr>
      <w:r w:rsidRPr="00142692">
        <w:rPr>
          <w:rFonts w:ascii="Garamond" w:eastAsia="Arial Unicode MS" w:hAnsi="Garamond"/>
        </w:rPr>
        <w:t xml:space="preserve">                               </w:t>
      </w:r>
    </w:p>
    <w:p w:rsidR="008B7328" w:rsidRPr="00142692" w:rsidRDefault="008B7328" w:rsidP="008B7328">
      <w:pPr>
        <w:pStyle w:val="Heading2"/>
        <w:spacing w:line="192" w:lineRule="auto"/>
        <w:jc w:val="center"/>
        <w:rPr>
          <w:rFonts w:ascii="Garamond" w:eastAsia="Arial Unicode MS" w:hAnsi="Garamond" w:cs="Times New Roman"/>
          <w:i w:val="0"/>
          <w:sz w:val="24"/>
          <w:szCs w:val="24"/>
        </w:rPr>
      </w:pPr>
    </w:p>
    <w:p w:rsidR="008B7328" w:rsidRPr="00142692" w:rsidRDefault="008B7328" w:rsidP="008B7328">
      <w:pPr>
        <w:pStyle w:val="Heading2"/>
        <w:tabs>
          <w:tab w:val="left" w:pos="7125"/>
        </w:tabs>
        <w:spacing w:line="192" w:lineRule="auto"/>
        <w:rPr>
          <w:rFonts w:ascii="Garamond" w:eastAsia="Arial Unicode MS" w:hAnsi="Garamond" w:cs="Times New Roman"/>
          <w:i w:val="0"/>
          <w:sz w:val="24"/>
          <w:szCs w:val="24"/>
        </w:rPr>
      </w:pPr>
      <w:r w:rsidRPr="00142692">
        <w:rPr>
          <w:rFonts w:ascii="Garamond" w:eastAsia="Arial Unicode MS" w:hAnsi="Garamond" w:cs="Times New Roman"/>
          <w:i w:val="0"/>
          <w:sz w:val="24"/>
          <w:szCs w:val="24"/>
        </w:rPr>
        <w:tab/>
      </w:r>
    </w:p>
    <w:p w:rsidR="008B7328" w:rsidRPr="00142692" w:rsidRDefault="008B7328" w:rsidP="008B7328">
      <w:pPr>
        <w:pStyle w:val="Heading2"/>
        <w:spacing w:line="192" w:lineRule="auto"/>
        <w:rPr>
          <w:rFonts w:ascii="Garamond" w:eastAsia="Arial Unicode MS" w:hAnsi="Garamond" w:cs="Times New Roman"/>
          <w:i w:val="0"/>
          <w:sz w:val="24"/>
          <w:szCs w:val="24"/>
        </w:rPr>
      </w:pPr>
    </w:p>
    <w:p w:rsidR="008B7328" w:rsidRPr="00142692" w:rsidRDefault="008B7328" w:rsidP="008B7328">
      <w:pPr>
        <w:rPr>
          <w:rFonts w:ascii="Garamond" w:eastAsia="Arial Unicode MS" w:hAnsi="Garamond"/>
        </w:rPr>
      </w:pPr>
    </w:p>
    <w:p w:rsidR="008B7328" w:rsidRPr="00142692" w:rsidRDefault="008B7328" w:rsidP="008B7328">
      <w:pPr>
        <w:pStyle w:val="Heading2"/>
        <w:spacing w:line="192" w:lineRule="auto"/>
        <w:rPr>
          <w:rFonts w:ascii="Garamond" w:eastAsia="Arial Unicode MS" w:hAnsi="Garamond" w:cs="Times New Roman"/>
          <w:i w:val="0"/>
          <w:sz w:val="24"/>
          <w:szCs w:val="24"/>
        </w:rPr>
      </w:pPr>
    </w:p>
    <w:p w:rsidR="008B7328" w:rsidRPr="00142692" w:rsidRDefault="008B7328" w:rsidP="008B7328">
      <w:pPr>
        <w:rPr>
          <w:rFonts w:ascii="Garamond" w:eastAsia="Arial Unicode MS" w:hAnsi="Garamond"/>
        </w:rPr>
      </w:pPr>
    </w:p>
    <w:p w:rsidR="008B7328" w:rsidRPr="00142692" w:rsidRDefault="008B7328" w:rsidP="008B7328">
      <w:pPr>
        <w:rPr>
          <w:rFonts w:ascii="Garamond" w:eastAsia="Arial Unicode MS" w:hAnsi="Garamond"/>
        </w:rPr>
      </w:pPr>
    </w:p>
    <w:p w:rsidR="008B7328" w:rsidRPr="00142692" w:rsidRDefault="008B7328" w:rsidP="008B7328">
      <w:pPr>
        <w:rPr>
          <w:rFonts w:ascii="Garamond" w:eastAsia="Arial Unicode MS" w:hAnsi="Garamond"/>
        </w:rPr>
      </w:pPr>
    </w:p>
    <w:p w:rsidR="008B7328" w:rsidRPr="00142692" w:rsidRDefault="008B7328" w:rsidP="008B7328">
      <w:pPr>
        <w:rPr>
          <w:rFonts w:ascii="Garamond" w:eastAsia="Arial Unicode MS" w:hAnsi="Garamond"/>
        </w:rPr>
      </w:pPr>
    </w:p>
    <w:p w:rsidR="008B7328" w:rsidRPr="00142692" w:rsidRDefault="008B7328" w:rsidP="008B7328">
      <w:pPr>
        <w:pStyle w:val="Heading2"/>
        <w:spacing w:line="192" w:lineRule="auto"/>
        <w:rPr>
          <w:rFonts w:ascii="Garamond" w:eastAsia="Arial Unicode MS" w:hAnsi="Garamond" w:cs="Times New Roman"/>
          <w:i w:val="0"/>
          <w:sz w:val="24"/>
          <w:szCs w:val="24"/>
        </w:rPr>
      </w:pPr>
    </w:p>
    <w:p w:rsidR="008B7328" w:rsidRPr="00142692" w:rsidRDefault="008B7328" w:rsidP="008B7328">
      <w:pPr>
        <w:pStyle w:val="Heading2"/>
        <w:spacing w:line="192" w:lineRule="auto"/>
        <w:rPr>
          <w:rFonts w:ascii="Garamond" w:eastAsia="Arial Unicode MS" w:hAnsi="Garamond" w:cs="Times New Roman"/>
          <w:i w:val="0"/>
          <w:sz w:val="24"/>
          <w:szCs w:val="24"/>
        </w:rPr>
      </w:pPr>
    </w:p>
    <w:p w:rsidR="008B7328" w:rsidRPr="00142692" w:rsidRDefault="008B7328" w:rsidP="008B7328">
      <w:pPr>
        <w:pStyle w:val="Heading2"/>
        <w:spacing w:line="192" w:lineRule="auto"/>
        <w:rPr>
          <w:rFonts w:ascii="Garamond" w:eastAsia="Arial Unicode MS" w:hAnsi="Garamond" w:cs="Times New Roman"/>
          <w:i w:val="0"/>
          <w:sz w:val="24"/>
          <w:szCs w:val="24"/>
        </w:rPr>
      </w:pPr>
    </w:p>
    <w:p w:rsidR="008B7328" w:rsidRPr="00142692" w:rsidRDefault="008B7328" w:rsidP="008B7328">
      <w:pPr>
        <w:spacing w:line="192" w:lineRule="auto"/>
        <w:rPr>
          <w:rFonts w:ascii="Garamond" w:eastAsia="Arial Unicode MS" w:hAnsi="Garamond"/>
          <w:color w:val="1B1C20"/>
        </w:rPr>
      </w:pPr>
    </w:p>
    <w:p w:rsidR="005C07AF" w:rsidRPr="008824AD" w:rsidRDefault="008B7328" w:rsidP="008824AD">
      <w:pPr>
        <w:pStyle w:val="Heading2"/>
        <w:rPr>
          <w:rFonts w:ascii="Garamond" w:eastAsia="Arial Unicode MS" w:hAnsi="Garamond" w:cs="Times New Roman"/>
          <w:i w:val="0"/>
          <w:sz w:val="24"/>
          <w:szCs w:val="24"/>
        </w:rPr>
      </w:pPr>
      <w:r w:rsidRPr="00142692">
        <w:rPr>
          <w:rFonts w:ascii="Garamond" w:eastAsia="Arial Unicode MS" w:hAnsi="Garamond" w:cs="Times New Roman"/>
          <w:sz w:val="24"/>
          <w:szCs w:val="24"/>
        </w:rPr>
        <w:br w:type="page"/>
      </w:r>
      <w:bookmarkStart w:id="2" w:name="_Toc303323973"/>
      <w:bookmarkStart w:id="3" w:name="_Toc303685646"/>
      <w:bookmarkStart w:id="4" w:name="_Toc303687969"/>
      <w:bookmarkStart w:id="5" w:name="_Toc322971228"/>
      <w:bookmarkStart w:id="6" w:name="_Toc322971372"/>
      <w:bookmarkStart w:id="7" w:name="_Toc323050486"/>
      <w:bookmarkStart w:id="8" w:name="_Toc325306970"/>
      <w:bookmarkStart w:id="9" w:name="_Toc325307018"/>
      <w:bookmarkStart w:id="10" w:name="_Toc326927203"/>
      <w:bookmarkStart w:id="11" w:name="_Toc342053543"/>
      <w:bookmarkStart w:id="12" w:name="_Toc342059873"/>
      <w:bookmarkStart w:id="13" w:name="_Toc356231328"/>
      <w:bookmarkStart w:id="14" w:name="_Toc369263750"/>
      <w:r w:rsidRPr="00142692">
        <w:rPr>
          <w:rFonts w:ascii="Garamond" w:eastAsia="Arial Unicode MS" w:hAnsi="Garamond" w:cs="Times New Roman"/>
          <w:i w:val="0"/>
          <w:sz w:val="24"/>
          <w:szCs w:val="24"/>
        </w:rPr>
        <w:t>Inhoudsopgave</w:t>
      </w:r>
      <w:bookmarkEnd w:id="2"/>
      <w:bookmarkEnd w:id="3"/>
      <w:bookmarkEnd w:id="4"/>
      <w:bookmarkEnd w:id="5"/>
      <w:bookmarkEnd w:id="6"/>
      <w:bookmarkEnd w:id="7"/>
      <w:bookmarkEnd w:id="8"/>
      <w:bookmarkEnd w:id="9"/>
      <w:bookmarkEnd w:id="10"/>
      <w:bookmarkEnd w:id="11"/>
      <w:bookmarkEnd w:id="12"/>
      <w:bookmarkEnd w:id="13"/>
      <w:bookmarkEnd w:id="14"/>
    </w:p>
    <w:p w:rsidR="005C07AF" w:rsidRPr="008824AD" w:rsidRDefault="005C07AF" w:rsidP="008824AD">
      <w:pPr>
        <w:pStyle w:val="TOC2"/>
        <w:ind w:left="0"/>
        <w:rPr>
          <w:sz w:val="22"/>
          <w:szCs w:val="22"/>
        </w:rPr>
      </w:pPr>
      <w:r w:rsidRPr="008824AD">
        <w:fldChar w:fldCharType="begin"/>
      </w:r>
      <w:r w:rsidRPr="008824AD">
        <w:instrText xml:space="preserve"> TOC \o "1-3" \h \z \u </w:instrText>
      </w:r>
      <w:r w:rsidRPr="008824AD">
        <w:fldChar w:fldCharType="separate"/>
      </w:r>
    </w:p>
    <w:p w:rsidR="005C07AF" w:rsidRPr="008824AD" w:rsidRDefault="005C07AF">
      <w:pPr>
        <w:pStyle w:val="TOC1"/>
        <w:tabs>
          <w:tab w:val="right" w:leader="dot" w:pos="9736"/>
        </w:tabs>
        <w:rPr>
          <w:rFonts w:ascii="Garamond" w:hAnsi="Garamond"/>
          <w:noProof/>
          <w:sz w:val="22"/>
          <w:szCs w:val="22"/>
        </w:rPr>
      </w:pPr>
      <w:hyperlink w:anchor="_Toc369263751" w:history="1">
        <w:r w:rsidRPr="008824AD">
          <w:rPr>
            <w:rStyle w:val="Hyperlink"/>
            <w:rFonts w:ascii="Garamond" w:eastAsia="Arial Unicode MS" w:hAnsi="Garamond"/>
            <w:noProof/>
          </w:rPr>
          <w:t>1.</w:t>
        </w:r>
        <w:r w:rsidRPr="008824AD">
          <w:rPr>
            <w:rStyle w:val="Hyperlink"/>
            <w:rFonts w:ascii="Garamond" w:hAnsi="Garamond"/>
            <w:noProof/>
          </w:rPr>
          <w:t>Introduction</w:t>
        </w:r>
        <w:r w:rsidRPr="008824AD">
          <w:rPr>
            <w:rFonts w:ascii="Garamond" w:hAnsi="Garamond"/>
            <w:noProof/>
            <w:webHidden/>
          </w:rPr>
          <w:tab/>
        </w:r>
        <w:r w:rsidRPr="008824AD">
          <w:rPr>
            <w:rFonts w:ascii="Garamond" w:hAnsi="Garamond"/>
            <w:noProof/>
            <w:webHidden/>
          </w:rPr>
          <w:fldChar w:fldCharType="begin"/>
        </w:r>
        <w:r w:rsidRPr="008824AD">
          <w:rPr>
            <w:rFonts w:ascii="Garamond" w:hAnsi="Garamond"/>
            <w:noProof/>
            <w:webHidden/>
          </w:rPr>
          <w:instrText xml:space="preserve"> PAGEREF _Toc369263751 \h </w:instrText>
        </w:r>
        <w:r w:rsidRPr="008824AD">
          <w:rPr>
            <w:rFonts w:ascii="Garamond" w:hAnsi="Garamond"/>
            <w:noProof/>
            <w:webHidden/>
          </w:rPr>
        </w:r>
        <w:r w:rsidRPr="008824AD">
          <w:rPr>
            <w:rFonts w:ascii="Garamond" w:hAnsi="Garamond"/>
            <w:noProof/>
            <w:webHidden/>
          </w:rPr>
          <w:fldChar w:fldCharType="separate"/>
        </w:r>
        <w:r w:rsidR="00403B9E">
          <w:rPr>
            <w:rFonts w:ascii="Garamond" w:hAnsi="Garamond"/>
            <w:noProof/>
            <w:webHidden/>
          </w:rPr>
          <w:t>3</w:t>
        </w:r>
        <w:r w:rsidRPr="008824AD">
          <w:rPr>
            <w:rFonts w:ascii="Garamond" w:hAnsi="Garamond"/>
            <w:noProof/>
            <w:webHidden/>
          </w:rPr>
          <w:fldChar w:fldCharType="end"/>
        </w:r>
      </w:hyperlink>
    </w:p>
    <w:p w:rsidR="005C07AF" w:rsidRPr="008824AD" w:rsidRDefault="005C07AF">
      <w:pPr>
        <w:pStyle w:val="TOC1"/>
        <w:tabs>
          <w:tab w:val="right" w:leader="dot" w:pos="9736"/>
        </w:tabs>
        <w:rPr>
          <w:rFonts w:ascii="Garamond" w:hAnsi="Garamond"/>
          <w:noProof/>
          <w:sz w:val="22"/>
          <w:szCs w:val="22"/>
        </w:rPr>
      </w:pPr>
      <w:hyperlink w:anchor="_Toc369263755" w:history="1">
        <w:r w:rsidRPr="008824AD">
          <w:rPr>
            <w:rStyle w:val="Hyperlink"/>
            <w:rFonts w:ascii="Garamond" w:hAnsi="Garamond"/>
            <w:noProof/>
          </w:rPr>
          <w:t>2.Objective</w:t>
        </w:r>
        <w:r w:rsidRPr="008824AD">
          <w:rPr>
            <w:rFonts w:ascii="Garamond" w:hAnsi="Garamond"/>
            <w:noProof/>
            <w:webHidden/>
          </w:rPr>
          <w:tab/>
        </w:r>
        <w:r w:rsidRPr="008824AD">
          <w:rPr>
            <w:rFonts w:ascii="Garamond" w:hAnsi="Garamond"/>
            <w:noProof/>
            <w:webHidden/>
          </w:rPr>
          <w:fldChar w:fldCharType="begin"/>
        </w:r>
        <w:r w:rsidRPr="008824AD">
          <w:rPr>
            <w:rFonts w:ascii="Garamond" w:hAnsi="Garamond"/>
            <w:noProof/>
            <w:webHidden/>
          </w:rPr>
          <w:instrText xml:space="preserve"> PAGEREF _Toc369263755 \h </w:instrText>
        </w:r>
        <w:r w:rsidRPr="008824AD">
          <w:rPr>
            <w:rFonts w:ascii="Garamond" w:hAnsi="Garamond"/>
            <w:noProof/>
            <w:webHidden/>
          </w:rPr>
        </w:r>
        <w:r w:rsidRPr="008824AD">
          <w:rPr>
            <w:rFonts w:ascii="Garamond" w:hAnsi="Garamond"/>
            <w:noProof/>
            <w:webHidden/>
          </w:rPr>
          <w:fldChar w:fldCharType="separate"/>
        </w:r>
        <w:r w:rsidR="00403B9E">
          <w:rPr>
            <w:rFonts w:ascii="Garamond" w:hAnsi="Garamond"/>
            <w:noProof/>
            <w:webHidden/>
          </w:rPr>
          <w:t>5</w:t>
        </w:r>
        <w:r w:rsidRPr="008824AD">
          <w:rPr>
            <w:rFonts w:ascii="Garamond" w:hAnsi="Garamond"/>
            <w:noProof/>
            <w:webHidden/>
          </w:rPr>
          <w:fldChar w:fldCharType="end"/>
        </w:r>
      </w:hyperlink>
    </w:p>
    <w:p w:rsidR="005C07AF" w:rsidRPr="008824AD" w:rsidRDefault="005C07AF">
      <w:pPr>
        <w:pStyle w:val="TOC1"/>
        <w:tabs>
          <w:tab w:val="right" w:leader="dot" w:pos="9736"/>
        </w:tabs>
        <w:rPr>
          <w:rFonts w:ascii="Garamond" w:hAnsi="Garamond"/>
          <w:noProof/>
          <w:sz w:val="22"/>
          <w:szCs w:val="22"/>
        </w:rPr>
      </w:pPr>
      <w:hyperlink w:anchor="_Toc369263756" w:history="1">
        <w:r w:rsidRPr="008824AD">
          <w:rPr>
            <w:rStyle w:val="Hyperlink"/>
            <w:rFonts w:ascii="Garamond" w:hAnsi="Garamond"/>
            <w:noProof/>
          </w:rPr>
          <w:t>3.Products</w:t>
        </w:r>
        <w:r w:rsidRPr="008824AD">
          <w:rPr>
            <w:rFonts w:ascii="Garamond" w:hAnsi="Garamond"/>
            <w:noProof/>
            <w:webHidden/>
          </w:rPr>
          <w:tab/>
        </w:r>
        <w:r w:rsidRPr="008824AD">
          <w:rPr>
            <w:rFonts w:ascii="Garamond" w:hAnsi="Garamond"/>
            <w:noProof/>
            <w:webHidden/>
          </w:rPr>
          <w:fldChar w:fldCharType="begin"/>
        </w:r>
        <w:r w:rsidRPr="008824AD">
          <w:rPr>
            <w:rFonts w:ascii="Garamond" w:hAnsi="Garamond"/>
            <w:noProof/>
            <w:webHidden/>
          </w:rPr>
          <w:instrText xml:space="preserve"> PAGEREF _Toc369263756 \h </w:instrText>
        </w:r>
        <w:r w:rsidRPr="008824AD">
          <w:rPr>
            <w:rFonts w:ascii="Garamond" w:hAnsi="Garamond"/>
            <w:noProof/>
            <w:webHidden/>
          </w:rPr>
        </w:r>
        <w:r w:rsidRPr="008824AD">
          <w:rPr>
            <w:rFonts w:ascii="Garamond" w:hAnsi="Garamond"/>
            <w:noProof/>
            <w:webHidden/>
          </w:rPr>
          <w:fldChar w:fldCharType="separate"/>
        </w:r>
        <w:r w:rsidR="00403B9E">
          <w:rPr>
            <w:rFonts w:ascii="Garamond" w:hAnsi="Garamond"/>
            <w:noProof/>
            <w:webHidden/>
          </w:rPr>
          <w:t>6</w:t>
        </w:r>
        <w:r w:rsidRPr="008824AD">
          <w:rPr>
            <w:rFonts w:ascii="Garamond" w:hAnsi="Garamond"/>
            <w:noProof/>
            <w:webHidden/>
          </w:rPr>
          <w:fldChar w:fldCharType="end"/>
        </w:r>
      </w:hyperlink>
    </w:p>
    <w:p w:rsidR="005C07AF" w:rsidRPr="008824AD" w:rsidRDefault="005C07AF">
      <w:pPr>
        <w:pStyle w:val="TOC1"/>
        <w:tabs>
          <w:tab w:val="right" w:leader="dot" w:pos="9736"/>
        </w:tabs>
        <w:rPr>
          <w:rFonts w:ascii="Garamond" w:hAnsi="Garamond"/>
          <w:noProof/>
          <w:sz w:val="22"/>
          <w:szCs w:val="22"/>
        </w:rPr>
      </w:pPr>
      <w:hyperlink w:anchor="_Toc369263757" w:history="1">
        <w:r w:rsidRPr="008824AD">
          <w:rPr>
            <w:rStyle w:val="Hyperlink"/>
            <w:rFonts w:ascii="Garamond" w:hAnsi="Garamond"/>
            <w:noProof/>
          </w:rPr>
          <w:t>4. Project organisatie</w:t>
        </w:r>
        <w:r w:rsidRPr="008824AD">
          <w:rPr>
            <w:rFonts w:ascii="Garamond" w:hAnsi="Garamond"/>
            <w:noProof/>
            <w:webHidden/>
          </w:rPr>
          <w:tab/>
        </w:r>
        <w:r w:rsidRPr="008824AD">
          <w:rPr>
            <w:rFonts w:ascii="Garamond" w:hAnsi="Garamond"/>
            <w:noProof/>
            <w:webHidden/>
          </w:rPr>
          <w:fldChar w:fldCharType="begin"/>
        </w:r>
        <w:r w:rsidRPr="008824AD">
          <w:rPr>
            <w:rFonts w:ascii="Garamond" w:hAnsi="Garamond"/>
            <w:noProof/>
            <w:webHidden/>
          </w:rPr>
          <w:instrText xml:space="preserve"> PAGEREF _Toc369263757 \h </w:instrText>
        </w:r>
        <w:r w:rsidRPr="008824AD">
          <w:rPr>
            <w:rFonts w:ascii="Garamond" w:hAnsi="Garamond"/>
            <w:noProof/>
            <w:webHidden/>
          </w:rPr>
        </w:r>
        <w:r w:rsidRPr="008824AD">
          <w:rPr>
            <w:rFonts w:ascii="Garamond" w:hAnsi="Garamond"/>
            <w:noProof/>
            <w:webHidden/>
          </w:rPr>
          <w:fldChar w:fldCharType="separate"/>
        </w:r>
        <w:r w:rsidR="00403B9E">
          <w:rPr>
            <w:rFonts w:ascii="Garamond" w:hAnsi="Garamond"/>
            <w:noProof/>
            <w:webHidden/>
          </w:rPr>
          <w:t>8</w:t>
        </w:r>
        <w:r w:rsidRPr="008824AD">
          <w:rPr>
            <w:rFonts w:ascii="Garamond" w:hAnsi="Garamond"/>
            <w:noProof/>
            <w:webHidden/>
          </w:rPr>
          <w:fldChar w:fldCharType="end"/>
        </w:r>
      </w:hyperlink>
    </w:p>
    <w:p w:rsidR="005C07AF" w:rsidRPr="008824AD" w:rsidRDefault="005C07AF">
      <w:pPr>
        <w:pStyle w:val="TOC1"/>
        <w:tabs>
          <w:tab w:val="right" w:leader="dot" w:pos="9736"/>
        </w:tabs>
        <w:rPr>
          <w:rFonts w:ascii="Garamond" w:hAnsi="Garamond"/>
          <w:noProof/>
          <w:sz w:val="22"/>
          <w:szCs w:val="22"/>
        </w:rPr>
      </w:pPr>
      <w:hyperlink w:anchor="_Toc369263763" w:history="1">
        <w:r w:rsidRPr="008824AD">
          <w:rPr>
            <w:rStyle w:val="Hyperlink"/>
            <w:rFonts w:ascii="Garamond" w:hAnsi="Garamond"/>
            <w:noProof/>
          </w:rPr>
          <w:t>5. Planning project</w:t>
        </w:r>
        <w:r w:rsidRPr="008824AD">
          <w:rPr>
            <w:rFonts w:ascii="Garamond" w:hAnsi="Garamond"/>
            <w:noProof/>
            <w:webHidden/>
          </w:rPr>
          <w:tab/>
        </w:r>
        <w:r w:rsidRPr="008824AD">
          <w:rPr>
            <w:rFonts w:ascii="Garamond" w:hAnsi="Garamond"/>
            <w:noProof/>
            <w:webHidden/>
          </w:rPr>
          <w:fldChar w:fldCharType="begin"/>
        </w:r>
        <w:r w:rsidRPr="008824AD">
          <w:rPr>
            <w:rFonts w:ascii="Garamond" w:hAnsi="Garamond"/>
            <w:noProof/>
            <w:webHidden/>
          </w:rPr>
          <w:instrText xml:space="preserve"> PAGEREF _Toc369263763 \h </w:instrText>
        </w:r>
        <w:r w:rsidRPr="008824AD">
          <w:rPr>
            <w:rFonts w:ascii="Garamond" w:hAnsi="Garamond"/>
            <w:noProof/>
            <w:webHidden/>
          </w:rPr>
        </w:r>
        <w:r w:rsidRPr="008824AD">
          <w:rPr>
            <w:rFonts w:ascii="Garamond" w:hAnsi="Garamond"/>
            <w:noProof/>
            <w:webHidden/>
          </w:rPr>
          <w:fldChar w:fldCharType="separate"/>
        </w:r>
        <w:r w:rsidR="00403B9E">
          <w:rPr>
            <w:rFonts w:ascii="Garamond" w:hAnsi="Garamond"/>
            <w:noProof/>
            <w:webHidden/>
          </w:rPr>
          <w:t>10</w:t>
        </w:r>
        <w:r w:rsidRPr="008824AD">
          <w:rPr>
            <w:rFonts w:ascii="Garamond" w:hAnsi="Garamond"/>
            <w:noProof/>
            <w:webHidden/>
          </w:rPr>
          <w:fldChar w:fldCharType="end"/>
        </w:r>
      </w:hyperlink>
    </w:p>
    <w:p w:rsidR="005C07AF" w:rsidRPr="008824AD" w:rsidRDefault="005C07AF">
      <w:pPr>
        <w:pStyle w:val="TOC1"/>
        <w:tabs>
          <w:tab w:val="right" w:leader="dot" w:pos="9736"/>
        </w:tabs>
        <w:rPr>
          <w:rFonts w:ascii="Garamond" w:hAnsi="Garamond"/>
          <w:noProof/>
          <w:sz w:val="22"/>
          <w:szCs w:val="22"/>
        </w:rPr>
      </w:pPr>
      <w:hyperlink w:anchor="_Toc369263764" w:history="1">
        <w:r w:rsidRPr="008824AD">
          <w:rPr>
            <w:rStyle w:val="Hyperlink"/>
            <w:rFonts w:ascii="Garamond" w:hAnsi="Garamond"/>
            <w:noProof/>
          </w:rPr>
          <w:t>6. Risico analyse</w:t>
        </w:r>
        <w:r w:rsidRPr="008824AD">
          <w:rPr>
            <w:rFonts w:ascii="Garamond" w:hAnsi="Garamond"/>
            <w:noProof/>
            <w:webHidden/>
          </w:rPr>
          <w:tab/>
        </w:r>
        <w:r w:rsidRPr="008824AD">
          <w:rPr>
            <w:rFonts w:ascii="Garamond" w:hAnsi="Garamond"/>
            <w:noProof/>
            <w:webHidden/>
          </w:rPr>
          <w:fldChar w:fldCharType="begin"/>
        </w:r>
        <w:r w:rsidRPr="008824AD">
          <w:rPr>
            <w:rFonts w:ascii="Garamond" w:hAnsi="Garamond"/>
            <w:noProof/>
            <w:webHidden/>
          </w:rPr>
          <w:instrText xml:space="preserve"> PAGEREF _Toc369263764 \h </w:instrText>
        </w:r>
        <w:r w:rsidRPr="008824AD">
          <w:rPr>
            <w:rFonts w:ascii="Garamond" w:hAnsi="Garamond"/>
            <w:noProof/>
            <w:webHidden/>
          </w:rPr>
        </w:r>
        <w:r w:rsidRPr="008824AD">
          <w:rPr>
            <w:rFonts w:ascii="Garamond" w:hAnsi="Garamond"/>
            <w:noProof/>
            <w:webHidden/>
          </w:rPr>
          <w:fldChar w:fldCharType="separate"/>
        </w:r>
        <w:r w:rsidR="00403B9E">
          <w:rPr>
            <w:rFonts w:ascii="Garamond" w:hAnsi="Garamond"/>
            <w:noProof/>
            <w:webHidden/>
          </w:rPr>
          <w:t>11</w:t>
        </w:r>
        <w:r w:rsidRPr="008824AD">
          <w:rPr>
            <w:rFonts w:ascii="Garamond" w:hAnsi="Garamond"/>
            <w:noProof/>
            <w:webHidden/>
          </w:rPr>
          <w:fldChar w:fldCharType="end"/>
        </w:r>
      </w:hyperlink>
    </w:p>
    <w:p w:rsidR="005C07AF" w:rsidRPr="008824AD" w:rsidRDefault="005C07AF">
      <w:pPr>
        <w:pStyle w:val="TOC1"/>
        <w:tabs>
          <w:tab w:val="right" w:leader="dot" w:pos="9736"/>
        </w:tabs>
        <w:rPr>
          <w:rFonts w:ascii="Garamond" w:hAnsi="Garamond"/>
          <w:noProof/>
          <w:sz w:val="22"/>
          <w:szCs w:val="22"/>
        </w:rPr>
      </w:pPr>
      <w:hyperlink w:anchor="_Toc369263815" w:history="1">
        <w:r w:rsidRPr="008824AD">
          <w:rPr>
            <w:rStyle w:val="Hyperlink"/>
            <w:rFonts w:ascii="Garamond" w:hAnsi="Garamond"/>
            <w:noProof/>
          </w:rPr>
          <w:t>7.Projectgrenzen</w:t>
        </w:r>
        <w:r w:rsidRPr="008824AD">
          <w:rPr>
            <w:rFonts w:ascii="Garamond" w:hAnsi="Garamond"/>
            <w:noProof/>
            <w:webHidden/>
          </w:rPr>
          <w:tab/>
        </w:r>
        <w:r w:rsidRPr="008824AD">
          <w:rPr>
            <w:rFonts w:ascii="Garamond" w:hAnsi="Garamond"/>
            <w:noProof/>
            <w:webHidden/>
          </w:rPr>
          <w:fldChar w:fldCharType="begin"/>
        </w:r>
        <w:r w:rsidRPr="008824AD">
          <w:rPr>
            <w:rFonts w:ascii="Garamond" w:hAnsi="Garamond"/>
            <w:noProof/>
            <w:webHidden/>
          </w:rPr>
          <w:instrText xml:space="preserve"> PAGEREF _Toc369263815 \h </w:instrText>
        </w:r>
        <w:r w:rsidRPr="008824AD">
          <w:rPr>
            <w:rFonts w:ascii="Garamond" w:hAnsi="Garamond"/>
            <w:noProof/>
            <w:webHidden/>
          </w:rPr>
        </w:r>
        <w:r w:rsidRPr="008824AD">
          <w:rPr>
            <w:rFonts w:ascii="Garamond" w:hAnsi="Garamond"/>
            <w:noProof/>
            <w:webHidden/>
          </w:rPr>
          <w:fldChar w:fldCharType="separate"/>
        </w:r>
        <w:r w:rsidR="00403B9E">
          <w:rPr>
            <w:rFonts w:ascii="Garamond" w:hAnsi="Garamond"/>
            <w:noProof/>
            <w:webHidden/>
          </w:rPr>
          <w:t>12</w:t>
        </w:r>
        <w:r w:rsidRPr="008824AD">
          <w:rPr>
            <w:rFonts w:ascii="Garamond" w:hAnsi="Garamond"/>
            <w:noProof/>
            <w:webHidden/>
          </w:rPr>
          <w:fldChar w:fldCharType="end"/>
        </w:r>
      </w:hyperlink>
    </w:p>
    <w:p w:rsidR="005C07AF" w:rsidRPr="008824AD" w:rsidRDefault="005C07AF">
      <w:pPr>
        <w:pStyle w:val="TOC1"/>
        <w:tabs>
          <w:tab w:val="right" w:leader="dot" w:pos="9736"/>
        </w:tabs>
        <w:rPr>
          <w:rFonts w:ascii="Garamond" w:hAnsi="Garamond"/>
          <w:noProof/>
          <w:sz w:val="22"/>
          <w:szCs w:val="22"/>
        </w:rPr>
      </w:pPr>
      <w:hyperlink w:anchor="_Toc369263816" w:history="1">
        <w:r w:rsidRPr="008824AD">
          <w:rPr>
            <w:rStyle w:val="Hyperlink"/>
            <w:rFonts w:ascii="Garamond" w:hAnsi="Garamond"/>
            <w:noProof/>
          </w:rPr>
          <w:t>8.Eindverantwoordelijke planning</w:t>
        </w:r>
        <w:r w:rsidRPr="008824AD">
          <w:rPr>
            <w:rFonts w:ascii="Garamond" w:hAnsi="Garamond"/>
            <w:noProof/>
            <w:webHidden/>
          </w:rPr>
          <w:tab/>
        </w:r>
        <w:r w:rsidRPr="008824AD">
          <w:rPr>
            <w:rFonts w:ascii="Garamond" w:hAnsi="Garamond"/>
            <w:noProof/>
            <w:webHidden/>
          </w:rPr>
          <w:fldChar w:fldCharType="begin"/>
        </w:r>
        <w:r w:rsidRPr="008824AD">
          <w:rPr>
            <w:rFonts w:ascii="Garamond" w:hAnsi="Garamond"/>
            <w:noProof/>
            <w:webHidden/>
          </w:rPr>
          <w:instrText xml:space="preserve"> PAGEREF _Toc369263816 \h </w:instrText>
        </w:r>
        <w:r w:rsidRPr="008824AD">
          <w:rPr>
            <w:rFonts w:ascii="Garamond" w:hAnsi="Garamond"/>
            <w:noProof/>
            <w:webHidden/>
          </w:rPr>
        </w:r>
        <w:r w:rsidRPr="008824AD">
          <w:rPr>
            <w:rFonts w:ascii="Garamond" w:hAnsi="Garamond"/>
            <w:noProof/>
            <w:webHidden/>
          </w:rPr>
          <w:fldChar w:fldCharType="separate"/>
        </w:r>
        <w:r w:rsidR="00403B9E">
          <w:rPr>
            <w:rFonts w:ascii="Garamond" w:hAnsi="Garamond"/>
            <w:noProof/>
            <w:webHidden/>
          </w:rPr>
          <w:t>13</w:t>
        </w:r>
        <w:r w:rsidRPr="008824AD">
          <w:rPr>
            <w:rFonts w:ascii="Garamond" w:hAnsi="Garamond"/>
            <w:noProof/>
            <w:webHidden/>
          </w:rPr>
          <w:fldChar w:fldCharType="end"/>
        </w:r>
      </w:hyperlink>
    </w:p>
    <w:p w:rsidR="005C07AF" w:rsidRPr="008824AD" w:rsidRDefault="005C07AF">
      <w:pPr>
        <w:pStyle w:val="TOC1"/>
        <w:tabs>
          <w:tab w:val="right" w:leader="dot" w:pos="9736"/>
        </w:tabs>
        <w:rPr>
          <w:rFonts w:ascii="Garamond" w:hAnsi="Garamond"/>
          <w:noProof/>
          <w:sz w:val="22"/>
          <w:szCs w:val="22"/>
        </w:rPr>
      </w:pPr>
      <w:hyperlink w:anchor="_Toc369263817" w:history="1">
        <w:r w:rsidRPr="008824AD">
          <w:rPr>
            <w:rStyle w:val="Hyperlink"/>
            <w:rFonts w:ascii="Garamond" w:hAnsi="Garamond"/>
            <w:noProof/>
          </w:rPr>
          <w:t>9.Ondertekening</w:t>
        </w:r>
        <w:r w:rsidRPr="008824AD">
          <w:rPr>
            <w:rFonts w:ascii="Garamond" w:hAnsi="Garamond"/>
            <w:noProof/>
            <w:webHidden/>
          </w:rPr>
          <w:tab/>
        </w:r>
        <w:r w:rsidRPr="008824AD">
          <w:rPr>
            <w:rFonts w:ascii="Garamond" w:hAnsi="Garamond"/>
            <w:noProof/>
            <w:webHidden/>
          </w:rPr>
          <w:fldChar w:fldCharType="begin"/>
        </w:r>
        <w:r w:rsidRPr="008824AD">
          <w:rPr>
            <w:rFonts w:ascii="Garamond" w:hAnsi="Garamond"/>
            <w:noProof/>
            <w:webHidden/>
          </w:rPr>
          <w:instrText xml:space="preserve"> PAGEREF _Toc369263817 \h </w:instrText>
        </w:r>
        <w:r w:rsidRPr="008824AD">
          <w:rPr>
            <w:rFonts w:ascii="Garamond" w:hAnsi="Garamond"/>
            <w:noProof/>
            <w:webHidden/>
          </w:rPr>
        </w:r>
        <w:r w:rsidRPr="008824AD">
          <w:rPr>
            <w:rFonts w:ascii="Garamond" w:hAnsi="Garamond"/>
            <w:noProof/>
            <w:webHidden/>
          </w:rPr>
          <w:fldChar w:fldCharType="separate"/>
        </w:r>
        <w:r w:rsidR="00403B9E">
          <w:rPr>
            <w:rFonts w:ascii="Garamond" w:hAnsi="Garamond"/>
            <w:noProof/>
            <w:webHidden/>
          </w:rPr>
          <w:t>14</w:t>
        </w:r>
        <w:r w:rsidRPr="008824AD">
          <w:rPr>
            <w:rFonts w:ascii="Garamond" w:hAnsi="Garamond"/>
            <w:noProof/>
            <w:webHidden/>
          </w:rPr>
          <w:fldChar w:fldCharType="end"/>
        </w:r>
      </w:hyperlink>
    </w:p>
    <w:p w:rsidR="005C07AF" w:rsidRPr="008824AD" w:rsidRDefault="005C07AF">
      <w:pPr>
        <w:pStyle w:val="TOC1"/>
        <w:tabs>
          <w:tab w:val="right" w:leader="dot" w:pos="9736"/>
        </w:tabs>
        <w:rPr>
          <w:rFonts w:ascii="Garamond" w:hAnsi="Garamond"/>
          <w:noProof/>
          <w:sz w:val="22"/>
          <w:szCs w:val="22"/>
        </w:rPr>
      </w:pPr>
      <w:hyperlink w:anchor="_Toc369263818" w:history="1">
        <w:r w:rsidRPr="008824AD">
          <w:rPr>
            <w:rStyle w:val="Hyperlink"/>
            <w:rFonts w:ascii="Garamond" w:hAnsi="Garamond"/>
            <w:noProof/>
          </w:rPr>
          <w:t>10.Referentielijst</w:t>
        </w:r>
        <w:r w:rsidRPr="008824AD">
          <w:rPr>
            <w:rFonts w:ascii="Garamond" w:hAnsi="Garamond"/>
            <w:noProof/>
            <w:webHidden/>
          </w:rPr>
          <w:tab/>
        </w:r>
        <w:r w:rsidRPr="008824AD">
          <w:rPr>
            <w:rFonts w:ascii="Garamond" w:hAnsi="Garamond"/>
            <w:noProof/>
            <w:webHidden/>
          </w:rPr>
          <w:fldChar w:fldCharType="begin"/>
        </w:r>
        <w:r w:rsidRPr="008824AD">
          <w:rPr>
            <w:rFonts w:ascii="Garamond" w:hAnsi="Garamond"/>
            <w:noProof/>
            <w:webHidden/>
          </w:rPr>
          <w:instrText xml:space="preserve"> PAGEREF _Toc369263818 \h </w:instrText>
        </w:r>
        <w:r w:rsidRPr="008824AD">
          <w:rPr>
            <w:rFonts w:ascii="Garamond" w:hAnsi="Garamond"/>
            <w:noProof/>
            <w:webHidden/>
          </w:rPr>
        </w:r>
        <w:r w:rsidRPr="008824AD">
          <w:rPr>
            <w:rFonts w:ascii="Garamond" w:hAnsi="Garamond"/>
            <w:noProof/>
            <w:webHidden/>
          </w:rPr>
          <w:fldChar w:fldCharType="separate"/>
        </w:r>
        <w:r w:rsidR="00403B9E">
          <w:rPr>
            <w:rFonts w:ascii="Garamond" w:hAnsi="Garamond"/>
            <w:noProof/>
            <w:webHidden/>
          </w:rPr>
          <w:t>15</w:t>
        </w:r>
        <w:r w:rsidRPr="008824AD">
          <w:rPr>
            <w:rFonts w:ascii="Garamond" w:hAnsi="Garamond"/>
            <w:noProof/>
            <w:webHidden/>
          </w:rPr>
          <w:fldChar w:fldCharType="end"/>
        </w:r>
      </w:hyperlink>
    </w:p>
    <w:p w:rsidR="005C07AF" w:rsidRPr="008824AD" w:rsidRDefault="005C07AF">
      <w:pPr>
        <w:rPr>
          <w:rFonts w:ascii="Garamond" w:hAnsi="Garamond"/>
        </w:rPr>
      </w:pPr>
      <w:r w:rsidRPr="008824AD">
        <w:rPr>
          <w:rFonts w:ascii="Garamond" w:hAnsi="Garamond"/>
          <w:b/>
          <w:bCs/>
        </w:rPr>
        <w:fldChar w:fldCharType="end"/>
      </w:r>
    </w:p>
    <w:p w:rsidR="008B7328" w:rsidRPr="008824AD" w:rsidRDefault="008B7328" w:rsidP="008B7328">
      <w:pPr>
        <w:rPr>
          <w:rFonts w:ascii="Garamond" w:eastAsia="Arial Unicode MS" w:hAnsi="Garamond"/>
        </w:rPr>
      </w:pPr>
    </w:p>
    <w:p w:rsidR="008B7328" w:rsidRPr="00142692" w:rsidRDefault="008B7328" w:rsidP="008B7328">
      <w:pPr>
        <w:rPr>
          <w:rFonts w:ascii="Garamond" w:eastAsia="Arial Unicode MS" w:hAnsi="Garamond"/>
        </w:rPr>
      </w:pPr>
    </w:p>
    <w:p w:rsidR="008B7328" w:rsidRPr="00142692" w:rsidRDefault="008B7328" w:rsidP="008B7328">
      <w:pPr>
        <w:rPr>
          <w:rFonts w:ascii="Garamond" w:eastAsia="Arial Unicode MS" w:hAnsi="Garamond"/>
        </w:rPr>
      </w:pPr>
    </w:p>
    <w:p w:rsidR="008B7328" w:rsidRPr="00142692" w:rsidRDefault="008B7328" w:rsidP="008B7328">
      <w:pPr>
        <w:rPr>
          <w:rFonts w:ascii="Garamond" w:eastAsia="Arial Unicode MS" w:hAnsi="Garamond"/>
        </w:rPr>
      </w:pPr>
    </w:p>
    <w:p w:rsidR="008B7328" w:rsidRPr="00142692" w:rsidRDefault="008B7328" w:rsidP="008B7328">
      <w:pPr>
        <w:rPr>
          <w:rFonts w:ascii="Garamond" w:eastAsia="Arial Unicode MS" w:hAnsi="Garamond"/>
        </w:rPr>
      </w:pPr>
    </w:p>
    <w:p w:rsidR="008B7328" w:rsidRPr="00142692" w:rsidRDefault="008B7328" w:rsidP="008B7328">
      <w:pPr>
        <w:rPr>
          <w:rFonts w:ascii="Garamond" w:eastAsia="Arial Unicode MS" w:hAnsi="Garamond"/>
        </w:rPr>
      </w:pPr>
    </w:p>
    <w:p w:rsidR="008B7328" w:rsidRPr="00142692" w:rsidRDefault="008B7328" w:rsidP="008B7328">
      <w:pPr>
        <w:spacing w:line="192" w:lineRule="auto"/>
        <w:rPr>
          <w:rFonts w:ascii="Garamond" w:eastAsia="Arial Unicode MS" w:hAnsi="Garamond"/>
          <w:color w:val="1B1C20"/>
        </w:rPr>
      </w:pPr>
    </w:p>
    <w:p w:rsidR="008B7328" w:rsidRPr="006C7D70" w:rsidRDefault="008B7328" w:rsidP="008B7328">
      <w:pPr>
        <w:pStyle w:val="Heading1"/>
        <w:rPr>
          <w:rFonts w:ascii="Garamond" w:hAnsi="Garamond"/>
          <w:i w:val="0"/>
          <w:lang w:val="en-US"/>
        </w:rPr>
      </w:pPr>
      <w:r w:rsidRPr="00142692">
        <w:rPr>
          <w:rFonts w:ascii="Garamond" w:eastAsia="Arial Unicode MS" w:hAnsi="Garamond"/>
          <w:lang w:val="nl-NL"/>
        </w:rPr>
        <w:br w:type="page"/>
      </w:r>
      <w:bookmarkStart w:id="15" w:name="_Toc322971229"/>
      <w:bookmarkStart w:id="16" w:name="_Toc322971373"/>
      <w:bookmarkStart w:id="17" w:name="_Toc304468380"/>
      <w:bookmarkStart w:id="18" w:name="_Toc326927204"/>
      <w:bookmarkStart w:id="19" w:name="_Toc356231329"/>
      <w:bookmarkStart w:id="20" w:name="_Toc369263751"/>
      <w:r w:rsidRPr="006C7D70">
        <w:rPr>
          <w:rFonts w:ascii="Garamond" w:eastAsia="Arial Unicode MS" w:hAnsi="Garamond"/>
          <w:i w:val="0"/>
          <w:lang w:val="en-US"/>
        </w:rPr>
        <w:t>1</w:t>
      </w:r>
      <w:r w:rsidRPr="006C7D70">
        <w:rPr>
          <w:rFonts w:ascii="Garamond" w:eastAsia="Arial Unicode MS" w:hAnsi="Garamond"/>
          <w:lang w:val="en-US"/>
        </w:rPr>
        <w:t>.</w:t>
      </w:r>
      <w:r w:rsidRPr="006C7D70">
        <w:rPr>
          <w:rFonts w:ascii="Garamond" w:hAnsi="Garamond"/>
          <w:i w:val="0"/>
          <w:lang w:val="en-US"/>
        </w:rPr>
        <w:t>In</w:t>
      </w:r>
      <w:bookmarkEnd w:id="18"/>
      <w:bookmarkEnd w:id="19"/>
      <w:r w:rsidR="001C0ABE" w:rsidRPr="006C7D70">
        <w:rPr>
          <w:rFonts w:ascii="Garamond" w:hAnsi="Garamond"/>
          <w:i w:val="0"/>
          <w:lang w:val="en-US"/>
        </w:rPr>
        <w:t>troduction</w:t>
      </w:r>
      <w:bookmarkEnd w:id="20"/>
    </w:p>
    <w:p w:rsidR="00BB1B72" w:rsidRPr="006C7D70" w:rsidRDefault="00BB1B72" w:rsidP="00BB1B72">
      <w:pPr>
        <w:pStyle w:val="Gemiddeldraster21"/>
        <w:jc w:val="both"/>
        <w:rPr>
          <w:rFonts w:ascii="Garamond" w:hAnsi="Garamond"/>
          <w:sz w:val="24"/>
          <w:szCs w:val="24"/>
          <w:lang w:val="en-US"/>
        </w:rPr>
      </w:pPr>
    </w:p>
    <w:p w:rsidR="00891576" w:rsidRPr="006C7D70" w:rsidRDefault="00891576" w:rsidP="00891576">
      <w:pPr>
        <w:pStyle w:val="Standard"/>
        <w:rPr>
          <w:rFonts w:ascii="Garamond" w:hAnsi="Garamond"/>
          <w:b/>
        </w:rPr>
      </w:pPr>
      <w:bookmarkStart w:id="21" w:name="_Toc326927205"/>
      <w:r w:rsidRPr="006C7D70">
        <w:rPr>
          <w:rFonts w:ascii="Garamond" w:hAnsi="Garamond"/>
          <w:b/>
        </w:rPr>
        <w:t>Next-generation sequencing</w:t>
      </w:r>
    </w:p>
    <w:p w:rsidR="00891576" w:rsidRPr="006C7D70" w:rsidRDefault="00891576" w:rsidP="00891576">
      <w:pPr>
        <w:pStyle w:val="Standard"/>
        <w:rPr>
          <w:rFonts w:ascii="Garamond" w:hAnsi="Garamond"/>
        </w:rPr>
      </w:pPr>
    </w:p>
    <w:p w:rsidR="00891576" w:rsidRPr="006C7D70" w:rsidRDefault="00891576" w:rsidP="00891576">
      <w:pPr>
        <w:pStyle w:val="Standard"/>
        <w:rPr>
          <w:rFonts w:ascii="Garamond" w:hAnsi="Garamond"/>
        </w:rPr>
      </w:pPr>
      <w:r w:rsidRPr="006C7D70">
        <w:rPr>
          <w:rFonts w:ascii="Garamond" w:hAnsi="Garamond"/>
        </w:rPr>
        <w:t xml:space="preserve">Next-generation </w:t>
      </w:r>
      <w:del w:id="22" w:author="Rutger Vos" w:date="2013-11-02T21:42:00Z">
        <w:r w:rsidRPr="006C7D70" w:rsidDel="006C7D70">
          <w:rPr>
            <w:rFonts w:ascii="Garamond" w:hAnsi="Garamond"/>
          </w:rPr>
          <w:delText xml:space="preserve">DNA </w:delText>
        </w:r>
      </w:del>
      <w:r w:rsidRPr="006C7D70">
        <w:rPr>
          <w:rFonts w:ascii="Garamond" w:hAnsi="Garamond"/>
        </w:rPr>
        <w:t xml:space="preserve">sequencing (NGS) is </w:t>
      </w:r>
      <w:ins w:id="23" w:author="Rutger Vos" w:date="2013-11-02T21:42:00Z">
        <w:r w:rsidR="006C7D70">
          <w:rPr>
            <w:rFonts w:ascii="Garamond" w:hAnsi="Garamond"/>
          </w:rPr>
          <w:t xml:space="preserve">the term used for a number of </w:t>
        </w:r>
      </w:ins>
      <w:del w:id="24" w:author="Rutger Vos" w:date="2013-11-02T21:42:00Z">
        <w:r w:rsidRPr="006C7D70" w:rsidDel="006C7D70">
          <w:rPr>
            <w:rFonts w:ascii="Garamond" w:hAnsi="Garamond"/>
          </w:rPr>
          <w:delText>a new</w:delText>
        </w:r>
      </w:del>
      <w:ins w:id="25" w:author="Rutger Vos" w:date="2013-11-02T21:42:00Z">
        <w:r w:rsidR="006C7D70">
          <w:rPr>
            <w:rFonts w:ascii="Garamond" w:hAnsi="Garamond"/>
          </w:rPr>
          <w:t>high-throughput</w:t>
        </w:r>
      </w:ins>
      <w:r w:rsidRPr="006C7D70">
        <w:rPr>
          <w:rFonts w:ascii="Garamond" w:hAnsi="Garamond"/>
        </w:rPr>
        <w:t xml:space="preserve"> </w:t>
      </w:r>
      <w:ins w:id="26" w:author="Rutger Vos" w:date="2013-11-02T21:42:00Z">
        <w:r w:rsidR="006C7D70">
          <w:rPr>
            <w:rFonts w:ascii="Garamond" w:hAnsi="Garamond"/>
          </w:rPr>
          <w:t xml:space="preserve">DNA </w:t>
        </w:r>
      </w:ins>
      <w:r w:rsidRPr="006C7D70">
        <w:rPr>
          <w:rFonts w:ascii="Garamond" w:hAnsi="Garamond"/>
        </w:rPr>
        <w:t>sequencing technique</w:t>
      </w:r>
      <w:ins w:id="27" w:author="Rutger Vos" w:date="2013-11-02T21:42:00Z">
        <w:r w:rsidR="006C7D70">
          <w:rPr>
            <w:rFonts w:ascii="Garamond" w:hAnsi="Garamond"/>
          </w:rPr>
          <w:t>s that</w:t>
        </w:r>
      </w:ins>
      <w:r w:rsidRPr="006C7D70">
        <w:rPr>
          <w:rFonts w:ascii="Garamond" w:hAnsi="Garamond"/>
        </w:rPr>
        <w:t xml:space="preserve"> </w:t>
      </w:r>
      <w:del w:id="28" w:author="Rutger Vos" w:date="2013-11-02T21:43:00Z">
        <w:r w:rsidRPr="006C7D70" w:rsidDel="006C7D70">
          <w:rPr>
            <w:rFonts w:ascii="Garamond" w:hAnsi="Garamond"/>
          </w:rPr>
          <w:delText xml:space="preserve">generating </w:delText>
        </w:r>
      </w:del>
      <w:ins w:id="29" w:author="Rutger Vos" w:date="2013-11-02T21:43:00Z">
        <w:r w:rsidR="006C7D70">
          <w:rPr>
            <w:rFonts w:ascii="Garamond" w:hAnsi="Garamond"/>
          </w:rPr>
          <w:t>generate</w:t>
        </w:r>
        <w:r w:rsidR="006C7D70" w:rsidRPr="006C7D70">
          <w:rPr>
            <w:rFonts w:ascii="Garamond" w:hAnsi="Garamond"/>
          </w:rPr>
          <w:t xml:space="preserve"> </w:t>
        </w:r>
      </w:ins>
      <w:r w:rsidRPr="006C7D70">
        <w:rPr>
          <w:rFonts w:ascii="Garamond" w:hAnsi="Garamond"/>
        </w:rPr>
        <w:t>results more rapidly</w:t>
      </w:r>
      <w:ins w:id="30" w:author="Rutger Vos" w:date="2013-11-02T21:43:00Z">
        <w:r w:rsidR="006C7D70">
          <w:rPr>
            <w:rFonts w:ascii="Garamond" w:hAnsi="Garamond"/>
          </w:rPr>
          <w:t>, at higher volume and lower cost</w:t>
        </w:r>
      </w:ins>
      <w:r w:rsidRPr="006C7D70">
        <w:rPr>
          <w:rFonts w:ascii="Garamond" w:hAnsi="Garamond"/>
        </w:rPr>
        <w:t xml:space="preserve"> </w:t>
      </w:r>
      <w:del w:id="31" w:author="Rutger Vos" w:date="2013-11-02T21:43:00Z">
        <w:r w:rsidRPr="006C7D70" w:rsidDel="006C7D70">
          <w:rPr>
            <w:rFonts w:ascii="Garamond" w:hAnsi="Garamond"/>
          </w:rPr>
          <w:delText>and is financially more attractive than the former technique</w:delText>
        </w:r>
      </w:del>
      <w:ins w:id="32" w:author="Rutger Vos" w:date="2013-11-02T21:43:00Z">
        <w:r w:rsidR="006C7D70">
          <w:rPr>
            <w:rFonts w:ascii="Garamond" w:hAnsi="Garamond"/>
          </w:rPr>
          <w:t>than the heretofore most commonly used technique</w:t>
        </w:r>
      </w:ins>
      <w:r w:rsidRPr="006C7D70">
        <w:rPr>
          <w:rFonts w:ascii="Garamond" w:hAnsi="Garamond"/>
        </w:rPr>
        <w:t xml:space="preserve">, Sanger sequencing. A wide variety of next-generation platforms </w:t>
      </w:r>
      <w:del w:id="33" w:author="Rutger Vos" w:date="2013-11-02T21:44:00Z">
        <w:r w:rsidRPr="006C7D70" w:rsidDel="006C7D70">
          <w:rPr>
            <w:rFonts w:ascii="Garamond" w:hAnsi="Garamond"/>
          </w:rPr>
          <w:delText>are present</w:delText>
        </w:r>
      </w:del>
      <w:ins w:id="34" w:author="Rutger Vos" w:date="2013-11-02T21:44:00Z">
        <w:r w:rsidR="006C7D70">
          <w:rPr>
            <w:rFonts w:ascii="Garamond" w:hAnsi="Garamond"/>
          </w:rPr>
          <w:t>exists</w:t>
        </w:r>
      </w:ins>
      <w:r w:rsidRPr="006C7D70">
        <w:rPr>
          <w:rFonts w:ascii="Garamond" w:hAnsi="Garamond"/>
        </w:rPr>
        <w:t xml:space="preserve">, each with </w:t>
      </w:r>
      <w:del w:id="35" w:author="Rutger Vos" w:date="2013-11-02T21:44:00Z">
        <w:r w:rsidRPr="006C7D70" w:rsidDel="006C7D70">
          <w:rPr>
            <w:rFonts w:ascii="Garamond" w:hAnsi="Garamond"/>
          </w:rPr>
          <w:delText xml:space="preserve">another </w:delText>
        </w:r>
      </w:del>
      <w:ins w:id="36" w:author="Rutger Vos" w:date="2013-11-02T21:44:00Z">
        <w:r w:rsidR="006C7D70">
          <w:rPr>
            <w:rFonts w:ascii="Garamond" w:hAnsi="Garamond"/>
          </w:rPr>
          <w:t>their own</w:t>
        </w:r>
        <w:r w:rsidR="006C7D70" w:rsidRPr="006C7D70">
          <w:rPr>
            <w:rFonts w:ascii="Garamond" w:hAnsi="Garamond"/>
          </w:rPr>
          <w:t xml:space="preserve"> </w:t>
        </w:r>
      </w:ins>
      <w:r w:rsidRPr="006C7D70">
        <w:rPr>
          <w:rFonts w:ascii="Garamond" w:hAnsi="Garamond"/>
        </w:rPr>
        <w:t xml:space="preserve">approach </w:t>
      </w:r>
      <w:del w:id="37" w:author="Rutger Vos" w:date="2013-11-02T21:44:00Z">
        <w:r w:rsidRPr="006C7D70" w:rsidDel="006C7D70">
          <w:rPr>
            <w:rFonts w:ascii="Garamond" w:hAnsi="Garamond"/>
          </w:rPr>
          <w:delText xml:space="preserve">of </w:delText>
        </w:r>
      </w:del>
      <w:ins w:id="38" w:author="Rutger Vos" w:date="2013-11-02T21:44:00Z">
        <w:r w:rsidR="006C7D70">
          <w:rPr>
            <w:rFonts w:ascii="Garamond" w:hAnsi="Garamond"/>
          </w:rPr>
          <w:t>to</w:t>
        </w:r>
        <w:r w:rsidR="006C7D70" w:rsidRPr="006C7D70">
          <w:rPr>
            <w:rFonts w:ascii="Garamond" w:hAnsi="Garamond"/>
          </w:rPr>
          <w:t xml:space="preserve"> </w:t>
        </w:r>
      </w:ins>
      <w:r w:rsidRPr="006C7D70">
        <w:rPr>
          <w:rFonts w:ascii="Garamond" w:hAnsi="Garamond"/>
        </w:rPr>
        <w:t>sequencing. Each platform differs in read length, read quality and read costs. The platform used for this project is the Illumina platform. Illumina delivers reads with approximately 2</w:t>
      </w:r>
      <w:ins w:id="39" w:author="Rutger Vos" w:date="2013-11-02T21:44:00Z">
        <w:r w:rsidR="006C7D70">
          <w:rPr>
            <w:rFonts w:ascii="Garamond" w:hAnsi="Garamond"/>
          </w:rPr>
          <w:t xml:space="preserve"> </w:t>
        </w:r>
      </w:ins>
      <w:r w:rsidRPr="006C7D70">
        <w:rPr>
          <w:rFonts w:ascii="Garamond" w:hAnsi="Garamond"/>
        </w:rPr>
        <w:t>x 100 base</w:t>
      </w:r>
      <w:ins w:id="40" w:author="Rutger Vos" w:date="2013-11-02T21:44:00Z">
        <w:r w:rsidR="006C7D70">
          <w:rPr>
            <w:rFonts w:ascii="Garamond" w:hAnsi="Garamond"/>
          </w:rPr>
          <w:t xml:space="preserve"> </w:t>
        </w:r>
      </w:ins>
      <w:r w:rsidRPr="006C7D70">
        <w:rPr>
          <w:rFonts w:ascii="Garamond" w:hAnsi="Garamond"/>
        </w:rPr>
        <w:t xml:space="preserve">pairs in length, which is </w:t>
      </w:r>
      <w:del w:id="41" w:author="Rutger Vos" w:date="2013-11-02T21:44:00Z">
        <w:r w:rsidRPr="006C7D70" w:rsidDel="006C7D70">
          <w:rPr>
            <w:rFonts w:ascii="Garamond" w:hAnsi="Garamond"/>
          </w:rPr>
          <w:delText xml:space="preserve">very </w:delText>
        </w:r>
      </w:del>
      <w:ins w:id="42" w:author="Rutger Vos" w:date="2013-11-02T21:44:00Z">
        <w:r w:rsidR="006C7D70">
          <w:rPr>
            <w:rFonts w:ascii="Garamond" w:hAnsi="Garamond"/>
          </w:rPr>
          <w:t>relatively</w:t>
        </w:r>
        <w:r w:rsidR="006C7D70" w:rsidRPr="006C7D70">
          <w:rPr>
            <w:rFonts w:ascii="Garamond" w:hAnsi="Garamond"/>
          </w:rPr>
          <w:t xml:space="preserve"> </w:t>
        </w:r>
      </w:ins>
      <w:r w:rsidRPr="006C7D70">
        <w:rPr>
          <w:rFonts w:ascii="Garamond" w:hAnsi="Garamond"/>
        </w:rPr>
        <w:t>short in contrary to other platforms. Illumina use</w:t>
      </w:r>
      <w:ins w:id="43" w:author="Rutger Vos" w:date="2013-11-02T21:45:00Z">
        <w:r w:rsidR="006C7D70">
          <w:rPr>
            <w:rFonts w:ascii="Garamond" w:hAnsi="Garamond"/>
          </w:rPr>
          <w:t>s a</w:t>
        </w:r>
      </w:ins>
      <w:del w:id="44" w:author="Rutger Vos" w:date="2013-11-02T21:45:00Z">
        <w:r w:rsidRPr="006C7D70" w:rsidDel="006C7D70">
          <w:rPr>
            <w:rFonts w:ascii="Garamond" w:hAnsi="Garamond"/>
          </w:rPr>
          <w:delText>d</w:delText>
        </w:r>
      </w:del>
      <w:r w:rsidRPr="006C7D70">
        <w:rPr>
          <w:rFonts w:ascii="Garamond" w:hAnsi="Garamond"/>
        </w:rPr>
        <w:t xml:space="preserve"> technique called </w:t>
      </w:r>
      <w:ins w:id="45" w:author="Rutger Vos" w:date="2013-11-02T21:45:00Z">
        <w:r w:rsidR="006C7D70">
          <w:rPr>
            <w:rFonts w:ascii="Garamond" w:hAnsi="Garamond"/>
          </w:rPr>
          <w:t>“</w:t>
        </w:r>
      </w:ins>
      <w:del w:id="46" w:author="Rutger Vos" w:date="2013-11-02T21:45:00Z">
        <w:r w:rsidRPr="006C7D70" w:rsidDel="006C7D70">
          <w:rPr>
            <w:rFonts w:ascii="Garamond" w:hAnsi="Garamond"/>
          </w:rPr>
          <w:delText>'</w:delText>
        </w:r>
      </w:del>
      <w:r w:rsidRPr="006C7D70">
        <w:rPr>
          <w:rFonts w:ascii="Garamond" w:hAnsi="Garamond"/>
        </w:rPr>
        <w:t>paired-end</w:t>
      </w:r>
      <w:ins w:id="47" w:author="Rutger Vos" w:date="2013-11-02T21:45:00Z">
        <w:r w:rsidR="006C7D70">
          <w:rPr>
            <w:rFonts w:ascii="Garamond" w:hAnsi="Garamond"/>
          </w:rPr>
          <w:t>”</w:t>
        </w:r>
      </w:ins>
      <w:del w:id="48" w:author="Rutger Vos" w:date="2013-11-02T21:45:00Z">
        <w:r w:rsidRPr="006C7D70" w:rsidDel="006C7D70">
          <w:rPr>
            <w:rFonts w:ascii="Garamond" w:hAnsi="Garamond"/>
          </w:rPr>
          <w:delText>'</w:delText>
        </w:r>
      </w:del>
      <w:r w:rsidRPr="006C7D70">
        <w:rPr>
          <w:rFonts w:ascii="Garamond" w:hAnsi="Garamond"/>
        </w:rPr>
        <w:t xml:space="preserve"> sequencing</w:t>
      </w:r>
      <w:ins w:id="49" w:author="Rutger Vos" w:date="2013-11-02T21:45:00Z">
        <w:r w:rsidR="006C7D70">
          <w:rPr>
            <w:rFonts w:ascii="Garamond" w:hAnsi="Garamond"/>
          </w:rPr>
          <w:t>, which</w:t>
        </w:r>
      </w:ins>
      <w:r w:rsidRPr="006C7D70">
        <w:rPr>
          <w:rFonts w:ascii="Garamond" w:hAnsi="Garamond"/>
        </w:rPr>
        <w:t xml:space="preserve"> uses ligate adapters </w:t>
      </w:r>
      <w:del w:id="50" w:author="Rutger Vos" w:date="2013-11-02T21:45:00Z">
        <w:r w:rsidRPr="006C7D70" w:rsidDel="006C7D70">
          <w:rPr>
            <w:rFonts w:ascii="Garamond" w:hAnsi="Garamond"/>
          </w:rPr>
          <w:delText xml:space="preserve">which </w:delText>
        </w:r>
      </w:del>
      <w:ins w:id="51" w:author="Rutger Vos" w:date="2013-11-02T21:45:00Z">
        <w:r w:rsidR="006C7D70">
          <w:rPr>
            <w:rFonts w:ascii="Garamond" w:hAnsi="Garamond"/>
          </w:rPr>
          <w:t>that</w:t>
        </w:r>
        <w:r w:rsidR="006C7D70" w:rsidRPr="006C7D70">
          <w:rPr>
            <w:rFonts w:ascii="Garamond" w:hAnsi="Garamond"/>
          </w:rPr>
          <w:t xml:space="preserve"> </w:t>
        </w:r>
      </w:ins>
      <w:r w:rsidRPr="006C7D70">
        <w:rPr>
          <w:rFonts w:ascii="Garamond" w:hAnsi="Garamond"/>
        </w:rPr>
        <w:t>bind</w:t>
      </w:r>
      <w:del w:id="52" w:author="Rutger Vos" w:date="2013-11-02T21:45:00Z">
        <w:r w:rsidRPr="006C7D70" w:rsidDel="006C7D70">
          <w:rPr>
            <w:rFonts w:ascii="Garamond" w:hAnsi="Garamond"/>
          </w:rPr>
          <w:delText>s</w:delText>
        </w:r>
      </w:del>
      <w:r w:rsidRPr="006C7D70">
        <w:rPr>
          <w:rFonts w:ascii="Garamond" w:hAnsi="Garamond"/>
        </w:rPr>
        <w:t xml:space="preserve"> at both </w:t>
      </w:r>
      <w:del w:id="53" w:author="Rutger Vos" w:date="2013-11-02T21:45:00Z">
        <w:r w:rsidRPr="006C7D70" w:rsidDel="006C7D70">
          <w:rPr>
            <w:rFonts w:ascii="Garamond" w:hAnsi="Garamond"/>
          </w:rPr>
          <w:delText xml:space="preserve">the </w:delText>
        </w:r>
      </w:del>
      <w:r w:rsidRPr="006C7D70">
        <w:rPr>
          <w:rFonts w:ascii="Garamond" w:hAnsi="Garamond"/>
        </w:rPr>
        <w:t>ends of the DNA fragment</w:t>
      </w:r>
      <w:r w:rsidR="00EB6C70" w:rsidRPr="006C7D70">
        <w:rPr>
          <w:rFonts w:ascii="Garamond" w:hAnsi="Garamond"/>
          <w:vertAlign w:val="superscript"/>
        </w:rPr>
        <w:t>1</w:t>
      </w:r>
      <w:r w:rsidR="00EB6C70" w:rsidRPr="006C7D70">
        <w:rPr>
          <w:rFonts w:ascii="Garamond" w:hAnsi="Garamond"/>
        </w:rPr>
        <w:t>.</w:t>
      </w:r>
      <w:r w:rsidRPr="006C7D70">
        <w:rPr>
          <w:rFonts w:ascii="Garamond" w:hAnsi="Garamond"/>
        </w:rPr>
        <w:t xml:space="preserve">  These adapters are capable of binding onto the flow cell causing the formation of a bridge (called bridge PCR). </w:t>
      </w:r>
      <w:del w:id="54" w:author="Rutger Vos" w:date="2013-11-02T21:46:00Z">
        <w:r w:rsidRPr="006C7D70" w:rsidDel="006C7D70">
          <w:rPr>
            <w:rFonts w:ascii="Garamond" w:hAnsi="Garamond"/>
          </w:rPr>
          <w:delText>When bound onto the flow cell t</w:delText>
        </w:r>
      </w:del>
      <w:ins w:id="55" w:author="Rutger Vos" w:date="2013-11-02T21:46:00Z">
        <w:r w:rsidR="006C7D70">
          <w:rPr>
            <w:rFonts w:ascii="Garamond" w:hAnsi="Garamond"/>
          </w:rPr>
          <w:t>T</w:t>
        </w:r>
      </w:ins>
      <w:r w:rsidRPr="006C7D70">
        <w:rPr>
          <w:rFonts w:ascii="Garamond" w:hAnsi="Garamond"/>
        </w:rPr>
        <w:t xml:space="preserve">he flow cell </w:t>
      </w:r>
      <w:del w:id="56" w:author="Rutger Vos" w:date="2013-11-02T21:46:00Z">
        <w:r w:rsidRPr="006C7D70" w:rsidDel="006C7D70">
          <w:rPr>
            <w:rFonts w:ascii="Garamond" w:hAnsi="Garamond"/>
          </w:rPr>
          <w:delText>will be</w:delText>
        </w:r>
      </w:del>
      <w:ins w:id="57" w:author="Rutger Vos" w:date="2013-11-02T21:46:00Z">
        <w:r w:rsidR="006C7D70">
          <w:rPr>
            <w:rFonts w:ascii="Garamond" w:hAnsi="Garamond"/>
          </w:rPr>
          <w:t>is subequently</w:t>
        </w:r>
      </w:ins>
      <w:r w:rsidRPr="006C7D70">
        <w:rPr>
          <w:rFonts w:ascii="Garamond" w:hAnsi="Garamond"/>
        </w:rPr>
        <w:t xml:space="preserve"> washed with a variation of ddNTP's. </w:t>
      </w:r>
      <w:del w:id="58" w:author="Rutger Vos" w:date="2013-11-02T21:46:00Z">
        <w:r w:rsidRPr="006C7D70" w:rsidDel="006C7D70">
          <w:rPr>
            <w:rFonts w:ascii="Garamond" w:hAnsi="Garamond"/>
          </w:rPr>
          <w:delText xml:space="preserve">Thus </w:delText>
        </w:r>
      </w:del>
      <w:ins w:id="59" w:author="Rutger Vos" w:date="2013-11-02T21:46:00Z">
        <w:r w:rsidR="006C7D70">
          <w:rPr>
            <w:rFonts w:ascii="Garamond" w:hAnsi="Garamond"/>
          </w:rPr>
          <w:t>This</w:t>
        </w:r>
        <w:r w:rsidR="006C7D70" w:rsidRPr="006C7D70">
          <w:rPr>
            <w:rFonts w:ascii="Garamond" w:hAnsi="Garamond"/>
          </w:rPr>
          <w:t xml:space="preserve"> </w:t>
        </w:r>
      </w:ins>
      <w:del w:id="60" w:author="Rutger Vos" w:date="2013-11-02T21:46:00Z">
        <w:r w:rsidRPr="006C7D70" w:rsidDel="006C7D70">
          <w:rPr>
            <w:rFonts w:ascii="Garamond" w:hAnsi="Garamond"/>
          </w:rPr>
          <w:delText xml:space="preserve">conducting </w:delText>
        </w:r>
      </w:del>
      <w:ins w:id="61" w:author="Rutger Vos" w:date="2013-11-02T21:46:00Z">
        <w:r w:rsidR="006C7D70">
          <w:rPr>
            <w:rFonts w:ascii="Garamond" w:hAnsi="Garamond"/>
          </w:rPr>
          <w:t>constitutes</w:t>
        </w:r>
        <w:r w:rsidR="006C7D70" w:rsidRPr="006C7D70">
          <w:rPr>
            <w:rFonts w:ascii="Garamond" w:hAnsi="Garamond"/>
          </w:rPr>
          <w:t xml:space="preserve"> </w:t>
        </w:r>
      </w:ins>
      <w:r w:rsidRPr="006C7D70">
        <w:rPr>
          <w:rFonts w:ascii="Garamond" w:hAnsi="Garamond"/>
        </w:rPr>
        <w:t xml:space="preserve">a PCR </w:t>
      </w:r>
      <w:del w:id="62" w:author="Rutger Vos" w:date="2013-11-02T21:47:00Z">
        <w:r w:rsidRPr="006C7D70" w:rsidDel="006C7D70">
          <w:rPr>
            <w:rFonts w:ascii="Garamond" w:hAnsi="Garamond"/>
          </w:rPr>
          <w:delText xml:space="preserve">which </w:delText>
        </w:r>
      </w:del>
      <w:ins w:id="63" w:author="Rutger Vos" w:date="2013-11-02T21:47:00Z">
        <w:r w:rsidR="006C7D70">
          <w:rPr>
            <w:rFonts w:ascii="Garamond" w:hAnsi="Garamond"/>
          </w:rPr>
          <w:t>whose product</w:t>
        </w:r>
        <w:r w:rsidR="006C7D70" w:rsidRPr="006C7D70">
          <w:rPr>
            <w:rFonts w:ascii="Garamond" w:hAnsi="Garamond"/>
          </w:rPr>
          <w:t xml:space="preserve"> </w:t>
        </w:r>
      </w:ins>
      <w:r w:rsidRPr="006C7D70">
        <w:rPr>
          <w:rFonts w:ascii="Garamond" w:hAnsi="Garamond"/>
        </w:rPr>
        <w:t xml:space="preserve">will eventually form clusters on the flow cell. After every wash a photo is taken to determine what ddNTP </w:t>
      </w:r>
      <w:del w:id="64" w:author="Rutger Vos" w:date="2013-11-02T21:47:00Z">
        <w:r w:rsidRPr="006C7D70" w:rsidDel="006C7D70">
          <w:rPr>
            <w:rFonts w:ascii="Garamond" w:hAnsi="Garamond"/>
          </w:rPr>
          <w:delText xml:space="preserve">has </w:delText>
        </w:r>
      </w:del>
      <w:ins w:id="65" w:author="Rutger Vos" w:date="2013-11-02T21:47:00Z">
        <w:r w:rsidR="006C7D70">
          <w:rPr>
            <w:rFonts w:ascii="Garamond" w:hAnsi="Garamond"/>
          </w:rPr>
          <w:t>was</w:t>
        </w:r>
        <w:r w:rsidR="006C7D70" w:rsidRPr="006C7D70">
          <w:rPr>
            <w:rFonts w:ascii="Garamond" w:hAnsi="Garamond"/>
          </w:rPr>
          <w:t xml:space="preserve"> </w:t>
        </w:r>
      </w:ins>
      <w:r w:rsidRPr="006C7D70">
        <w:rPr>
          <w:rFonts w:ascii="Garamond" w:hAnsi="Garamond"/>
        </w:rPr>
        <w:t>bound.</w:t>
      </w:r>
    </w:p>
    <w:p w:rsidR="00891576" w:rsidRPr="006C7D70" w:rsidRDefault="00891576" w:rsidP="00891576">
      <w:pPr>
        <w:pStyle w:val="Standard"/>
      </w:pPr>
    </w:p>
    <w:p w:rsidR="00891576" w:rsidRPr="006C7D70" w:rsidRDefault="00891576" w:rsidP="00891576">
      <w:pPr>
        <w:pStyle w:val="Standard"/>
        <w:rPr>
          <w:rFonts w:ascii="Garamond" w:hAnsi="Garamond"/>
          <w:b/>
        </w:rPr>
      </w:pPr>
      <w:r w:rsidRPr="006C7D70">
        <w:rPr>
          <w:rFonts w:ascii="Garamond" w:hAnsi="Garamond"/>
          <w:b/>
        </w:rPr>
        <w:t>De novo assembly</w:t>
      </w:r>
    </w:p>
    <w:p w:rsidR="00891576" w:rsidRPr="006C7D70" w:rsidRDefault="00891576" w:rsidP="00891576">
      <w:pPr>
        <w:pStyle w:val="Standard"/>
        <w:rPr>
          <w:b/>
        </w:rPr>
      </w:pPr>
    </w:p>
    <w:p w:rsidR="00891576" w:rsidRPr="006C7D70" w:rsidRDefault="00891576" w:rsidP="00891576">
      <w:pPr>
        <w:pStyle w:val="Standard"/>
        <w:rPr>
          <w:rFonts w:ascii="Garamond" w:hAnsi="Garamond"/>
          <w:rPrChange w:id="66" w:author="Rutger Vos" w:date="2013-11-02T21:41:00Z">
            <w:rPr>
              <w:rFonts w:ascii="Garamond" w:hAnsi="Garamond"/>
              <w:lang w:val="nl-NL"/>
            </w:rPr>
          </w:rPrChange>
        </w:rPr>
      </w:pPr>
      <w:commentRangeStart w:id="67"/>
      <w:r w:rsidRPr="006C7D70">
        <w:rPr>
          <w:rFonts w:ascii="Garamond" w:hAnsi="Garamond"/>
        </w:rPr>
        <w:t xml:space="preserve">As next-generation sequencing is rapidly </w:t>
      </w:r>
      <w:del w:id="68" w:author="Rutger Vos" w:date="2013-11-02T21:47:00Z">
        <w:r w:rsidRPr="006C7D70" w:rsidDel="006C7D70">
          <w:rPr>
            <w:rFonts w:ascii="Garamond" w:hAnsi="Garamond"/>
          </w:rPr>
          <w:delText>rising up to the standard for sequencing</w:delText>
        </w:r>
      </w:del>
      <w:ins w:id="69" w:author="Rutger Vos" w:date="2013-11-02T21:47:00Z">
        <w:r w:rsidR="006C7D70">
          <w:rPr>
            <w:rFonts w:ascii="Garamond" w:hAnsi="Garamond"/>
          </w:rPr>
          <w:t>being adopted</w:t>
        </w:r>
      </w:ins>
      <w:r w:rsidRPr="006C7D70">
        <w:rPr>
          <w:rFonts w:ascii="Garamond" w:hAnsi="Garamond"/>
        </w:rPr>
        <w:t xml:space="preserve">, </w:t>
      </w:r>
      <w:ins w:id="70" w:author="Rutger Vos" w:date="2013-11-02T21:47:00Z">
        <w:r w:rsidR="006C7D70">
          <w:rPr>
            <w:rFonts w:ascii="Garamond" w:hAnsi="Garamond"/>
          </w:rPr>
          <w:t xml:space="preserve">sequence read </w:t>
        </w:r>
      </w:ins>
      <w:r w:rsidRPr="006C7D70">
        <w:rPr>
          <w:rFonts w:ascii="Garamond" w:hAnsi="Garamond"/>
        </w:rPr>
        <w:t xml:space="preserve">databases are overflowing with data. The analysis of this continues growing data flow called assembly can be aided by a reference genome. </w:t>
      </w:r>
      <w:commentRangeEnd w:id="67"/>
      <w:r w:rsidR="006C7D70">
        <w:rPr>
          <w:rStyle w:val="CommentReference"/>
          <w:rFonts w:ascii="Arial" w:eastAsia="Times New Roman" w:hAnsi="Arial" w:cs="Times New Roman"/>
          <w:vanish/>
          <w:kern w:val="0"/>
          <w:lang w:val="nl-NL" w:bidi="ar-SA"/>
        </w:rPr>
        <w:commentReference w:id="67"/>
      </w:r>
      <w:r w:rsidRPr="006C7D70">
        <w:rPr>
          <w:rFonts w:ascii="Garamond" w:hAnsi="Garamond"/>
        </w:rPr>
        <w:t xml:space="preserve">At times when no reference genome is present another technique will be </w:t>
      </w:r>
      <w:del w:id="71" w:author="Rutger Vos" w:date="2013-11-02T21:48:00Z">
        <w:r w:rsidRPr="006C7D70" w:rsidDel="006C7D70">
          <w:rPr>
            <w:rFonts w:ascii="Garamond" w:hAnsi="Garamond"/>
          </w:rPr>
          <w:delText xml:space="preserve">applicated </w:delText>
        </w:r>
      </w:del>
      <w:ins w:id="72" w:author="Rutger Vos" w:date="2013-11-02T21:48:00Z">
        <w:r w:rsidR="006C7D70">
          <w:rPr>
            <w:rFonts w:ascii="Garamond" w:hAnsi="Garamond"/>
          </w:rPr>
          <w:t>applied</w:t>
        </w:r>
        <w:r w:rsidR="006C7D70" w:rsidRPr="006C7D70">
          <w:rPr>
            <w:rFonts w:ascii="Garamond" w:hAnsi="Garamond"/>
            <w:rPrChange w:id="73" w:author="Rutger Vos" w:date="2013-11-02T21:41:00Z">
              <w:rPr>
                <w:rFonts w:ascii="Garamond" w:hAnsi="Garamond"/>
                <w:lang w:val="nl-NL"/>
              </w:rPr>
            </w:rPrChange>
          </w:rPr>
          <w:t xml:space="preserve"> </w:t>
        </w:r>
      </w:ins>
      <w:r w:rsidRPr="006C7D70">
        <w:rPr>
          <w:rFonts w:ascii="Garamond" w:hAnsi="Garamond"/>
          <w:rPrChange w:id="74" w:author="Rutger Vos" w:date="2013-11-02T21:41:00Z">
            <w:rPr>
              <w:rFonts w:ascii="Garamond" w:hAnsi="Garamond"/>
              <w:lang w:val="nl-NL"/>
            </w:rPr>
          </w:rPrChange>
        </w:rPr>
        <w:t>called de novo.</w:t>
      </w:r>
    </w:p>
    <w:p w:rsidR="00EB6C70" w:rsidRPr="006C7D70" w:rsidRDefault="00EB6C70" w:rsidP="00891576">
      <w:pPr>
        <w:pStyle w:val="Standard"/>
        <w:rPr>
          <w:rPrChange w:id="75" w:author="Rutger Vos" w:date="2013-11-02T21:41:00Z">
            <w:rPr>
              <w:lang w:val="nl-NL"/>
            </w:rPr>
          </w:rPrChange>
        </w:rPr>
      </w:pPr>
    </w:p>
    <w:p w:rsidR="00891576" w:rsidRPr="006C7D70" w:rsidRDefault="00891576" w:rsidP="00891576">
      <w:pPr>
        <w:pStyle w:val="Standard"/>
        <w:rPr>
          <w:rFonts w:ascii="Garamond" w:hAnsi="Garamond"/>
          <w:b/>
          <w:rPrChange w:id="76" w:author="Rutger Vos" w:date="2013-11-02T21:41:00Z">
            <w:rPr>
              <w:rFonts w:ascii="Garamond" w:hAnsi="Garamond"/>
              <w:b/>
              <w:lang w:val="nl-NL"/>
            </w:rPr>
          </w:rPrChange>
        </w:rPr>
      </w:pPr>
      <w:r w:rsidRPr="006C7D70">
        <w:rPr>
          <w:rFonts w:ascii="Garamond" w:hAnsi="Garamond"/>
          <w:b/>
          <w:rPrChange w:id="77" w:author="Rutger Vos" w:date="2013-11-02T21:41:00Z">
            <w:rPr>
              <w:rFonts w:ascii="Garamond" w:hAnsi="Garamond"/>
              <w:b/>
              <w:lang w:val="nl-NL"/>
            </w:rPr>
          </w:rPrChange>
        </w:rPr>
        <w:t>Why is de novo assembly hard?</w:t>
      </w:r>
    </w:p>
    <w:p w:rsidR="00EB6C70" w:rsidRPr="006C7D70" w:rsidRDefault="00EB6C70" w:rsidP="00891576">
      <w:pPr>
        <w:pStyle w:val="Standard"/>
        <w:rPr>
          <w:rFonts w:ascii="Garamond" w:hAnsi="Garamond"/>
          <w:rPrChange w:id="78" w:author="Rutger Vos" w:date="2013-11-02T21:41:00Z">
            <w:rPr>
              <w:rFonts w:ascii="Garamond" w:hAnsi="Garamond"/>
              <w:lang w:val="nl-NL"/>
            </w:rPr>
          </w:rPrChange>
        </w:rPr>
      </w:pPr>
    </w:p>
    <w:p w:rsidR="00891576" w:rsidRPr="006C7D70" w:rsidRDefault="00891576" w:rsidP="00891576">
      <w:pPr>
        <w:pStyle w:val="Standard"/>
        <w:rPr>
          <w:rFonts w:ascii="Garamond" w:hAnsi="Garamond"/>
          <w:rPrChange w:id="79" w:author="Rutger Vos" w:date="2013-11-02T21:41:00Z">
            <w:rPr>
              <w:rFonts w:ascii="Garamond" w:hAnsi="Garamond"/>
              <w:lang w:val="nl-NL"/>
            </w:rPr>
          </w:rPrChange>
        </w:rPr>
      </w:pPr>
      <w:r w:rsidRPr="006C7D70">
        <w:rPr>
          <w:rFonts w:ascii="Garamond" w:hAnsi="Garamond"/>
          <w:rPrChange w:id="80" w:author="Rutger Vos" w:date="2013-11-02T21:41:00Z">
            <w:rPr>
              <w:rFonts w:ascii="Garamond" w:hAnsi="Garamond"/>
              <w:lang w:val="nl-NL"/>
            </w:rPr>
          </w:rPrChange>
        </w:rPr>
        <w:t>Missing a reference causes a lack of indication of the correctness of a performed assembly. Especially in case of two species in need of research in terms of differences. Locating mutations in DNA with uncertainty about the correctness of the assembly can be misleading during research</w:t>
      </w:r>
      <w:r w:rsidR="00EB6C70" w:rsidRPr="006C7D70">
        <w:rPr>
          <w:rFonts w:ascii="Garamond" w:hAnsi="Garamond"/>
          <w:vertAlign w:val="superscript"/>
          <w:rPrChange w:id="81" w:author="Rutger Vos" w:date="2013-11-02T21:41:00Z">
            <w:rPr>
              <w:rFonts w:ascii="Garamond" w:hAnsi="Garamond"/>
              <w:vertAlign w:val="superscript"/>
              <w:lang w:val="nl-NL"/>
            </w:rPr>
          </w:rPrChange>
        </w:rPr>
        <w:t>2</w:t>
      </w:r>
      <w:r w:rsidRPr="006C7D70">
        <w:rPr>
          <w:rFonts w:ascii="Garamond" w:hAnsi="Garamond"/>
          <w:rPrChange w:id="82" w:author="Rutger Vos" w:date="2013-11-02T21:41:00Z">
            <w:rPr>
              <w:rFonts w:ascii="Garamond" w:hAnsi="Garamond"/>
              <w:lang w:val="nl-NL"/>
            </w:rPr>
          </w:rPrChange>
        </w:rPr>
        <w:t xml:space="preserve"> . To do this as right as possible there are different software tools that can be used. Each tools has its own algorithm and parameters.</w:t>
      </w:r>
    </w:p>
    <w:p w:rsidR="00891576" w:rsidRPr="006C7D70" w:rsidRDefault="00891576" w:rsidP="00891576">
      <w:pPr>
        <w:pStyle w:val="Standard"/>
        <w:rPr>
          <w:rPrChange w:id="83" w:author="Rutger Vos" w:date="2013-11-02T21:41:00Z">
            <w:rPr>
              <w:lang w:val="nl-NL"/>
            </w:rPr>
          </w:rPrChange>
        </w:rPr>
      </w:pPr>
    </w:p>
    <w:p w:rsidR="00C42254" w:rsidRPr="006C7D70" w:rsidRDefault="00891576" w:rsidP="00891576">
      <w:pPr>
        <w:pStyle w:val="Standard"/>
        <w:rPr>
          <w:rFonts w:ascii="Garamond" w:hAnsi="Garamond"/>
          <w:b/>
          <w:rPrChange w:id="84" w:author="Rutger Vos" w:date="2013-11-02T21:41:00Z">
            <w:rPr>
              <w:rFonts w:ascii="Garamond" w:hAnsi="Garamond"/>
              <w:b/>
              <w:lang w:val="nl-NL"/>
            </w:rPr>
          </w:rPrChange>
        </w:rPr>
      </w:pPr>
      <w:r w:rsidRPr="006C7D70">
        <w:rPr>
          <w:rFonts w:ascii="Garamond" w:hAnsi="Garamond"/>
          <w:b/>
          <w:rPrChange w:id="85" w:author="Rutger Vos" w:date="2013-11-02T21:41:00Z">
            <w:rPr>
              <w:rFonts w:ascii="Garamond" w:hAnsi="Garamond"/>
              <w:b/>
              <w:lang w:val="nl-NL"/>
            </w:rPr>
          </w:rPrChange>
        </w:rPr>
        <w:t>What algorithms are used?</w:t>
      </w:r>
    </w:p>
    <w:p w:rsidR="00EB6C70" w:rsidRPr="006C7D70" w:rsidRDefault="00EB6C70" w:rsidP="00EB6C70">
      <w:pPr>
        <w:rPr>
          <w:rFonts w:ascii="Garamond" w:hAnsi="Garamond"/>
          <w:lang w:val="en-US"/>
          <w:rPrChange w:id="86" w:author="Rutger Vos" w:date="2013-11-02T21:41:00Z">
            <w:rPr>
              <w:rFonts w:ascii="Garamond" w:hAnsi="Garamond"/>
            </w:rPr>
          </w:rPrChange>
        </w:rPr>
      </w:pPr>
    </w:p>
    <w:p w:rsidR="00EB6C70" w:rsidRPr="006C7D70" w:rsidRDefault="00EB6C70" w:rsidP="00EB6C70">
      <w:pPr>
        <w:rPr>
          <w:rFonts w:ascii="Garamond" w:hAnsi="Garamond"/>
          <w:lang w:val="en-US"/>
          <w:rPrChange w:id="87" w:author="Rutger Vos" w:date="2013-11-02T21:41:00Z">
            <w:rPr>
              <w:rFonts w:ascii="Garamond" w:hAnsi="Garamond"/>
            </w:rPr>
          </w:rPrChange>
        </w:rPr>
      </w:pPr>
      <w:r w:rsidRPr="006C7D70">
        <w:rPr>
          <w:rFonts w:ascii="Garamond" w:hAnsi="Garamond"/>
          <w:lang w:val="en-US"/>
          <w:rPrChange w:id="88" w:author="Rutger Vos" w:date="2013-11-02T21:41:00Z">
            <w:rPr>
              <w:rFonts w:ascii="Garamond" w:hAnsi="Garamond"/>
            </w:rPr>
          </w:rPrChange>
        </w:rPr>
        <w:t>There are two kinds of algorithms, Overlap-algorithm and the de-bruijn algorithm. The overlap-algorithm is generally used for sanger sequencing and the de-bruijn algorithm is more often used for next-generation sequenced data. De-bruijn’s algorithm uses less computational memory which is preferred when working with big data sets</w:t>
      </w:r>
      <w:r w:rsidRPr="006C7D70">
        <w:rPr>
          <w:rFonts w:ascii="Garamond" w:hAnsi="Garamond"/>
          <w:vertAlign w:val="superscript"/>
          <w:lang w:val="en-US"/>
          <w:rPrChange w:id="89" w:author="Rutger Vos" w:date="2013-11-02T21:41:00Z">
            <w:rPr>
              <w:rFonts w:ascii="Garamond" w:hAnsi="Garamond"/>
              <w:vertAlign w:val="superscript"/>
            </w:rPr>
          </w:rPrChange>
        </w:rPr>
        <w:t>3</w:t>
      </w:r>
      <w:r w:rsidRPr="006C7D70">
        <w:rPr>
          <w:rFonts w:ascii="Garamond" w:hAnsi="Garamond"/>
          <w:lang w:val="en-US"/>
          <w:rPrChange w:id="90" w:author="Rutger Vos" w:date="2013-11-02T21:41:00Z">
            <w:rPr>
              <w:rFonts w:ascii="Garamond" w:hAnsi="Garamond"/>
            </w:rPr>
          </w:rPrChange>
        </w:rPr>
        <w:t xml:space="preserve"> . There are different kinds of software tools that can be used, in tabel 1 an overview of different traits of the assemblers. It shows whether it is open-source or not, which algorithm and the “+” if the requirements are low.</w:t>
      </w:r>
    </w:p>
    <w:p w:rsidR="008B7328" w:rsidRPr="006C7D70" w:rsidRDefault="008B7328" w:rsidP="008B7328">
      <w:pPr>
        <w:rPr>
          <w:rFonts w:ascii="Garamond" w:hAnsi="Garamond"/>
          <w:lang w:val="en-US"/>
          <w:rPrChange w:id="91" w:author="Rutger Vos" w:date="2013-11-02T21:41:00Z">
            <w:rPr>
              <w:rFonts w:ascii="Garamond" w:hAnsi="Garamond"/>
            </w:rPr>
          </w:rPrChange>
        </w:rPr>
      </w:pPr>
    </w:p>
    <w:p w:rsidR="00EB6C70" w:rsidRPr="006C7D70" w:rsidRDefault="00EB6C70" w:rsidP="00EB6C70">
      <w:pPr>
        <w:pStyle w:val="Caption"/>
        <w:keepNext/>
        <w:rPr>
          <w:rFonts w:ascii="Garamond" w:hAnsi="Garamond"/>
          <w:lang w:val="en-US"/>
          <w:rPrChange w:id="92" w:author="Rutger Vos" w:date="2013-11-02T21:41:00Z">
            <w:rPr>
              <w:rFonts w:ascii="Garamond" w:hAnsi="Garamond"/>
            </w:rPr>
          </w:rPrChange>
        </w:rPr>
      </w:pPr>
      <w:r w:rsidRPr="006C7D70">
        <w:rPr>
          <w:rFonts w:ascii="Garamond" w:hAnsi="Garamond"/>
          <w:lang w:val="en-US"/>
          <w:rPrChange w:id="93" w:author="Rutger Vos" w:date="2013-11-02T21:41:00Z">
            <w:rPr>
              <w:rFonts w:ascii="Garamond" w:hAnsi="Garamond"/>
            </w:rPr>
          </w:rPrChange>
        </w:rPr>
        <w:t xml:space="preserve">Tabel </w:t>
      </w:r>
      <w:r w:rsidRPr="006C7D70">
        <w:rPr>
          <w:rFonts w:ascii="Garamond" w:hAnsi="Garamond"/>
          <w:lang w:val="en-US"/>
          <w:rPrChange w:id="94" w:author="Rutger Vos" w:date="2013-11-02T21:41:00Z">
            <w:rPr>
              <w:rFonts w:ascii="Garamond" w:hAnsi="Garamond"/>
            </w:rPr>
          </w:rPrChange>
        </w:rPr>
        <w:fldChar w:fldCharType="begin"/>
      </w:r>
      <w:r w:rsidRPr="006C7D70">
        <w:rPr>
          <w:rFonts w:ascii="Garamond" w:hAnsi="Garamond"/>
          <w:lang w:val="en-US"/>
          <w:rPrChange w:id="95" w:author="Rutger Vos" w:date="2013-11-02T21:41:00Z">
            <w:rPr>
              <w:rFonts w:ascii="Garamond" w:hAnsi="Garamond"/>
            </w:rPr>
          </w:rPrChange>
        </w:rPr>
        <w:instrText xml:space="preserve"> SEQ Tabel \* ARABIC </w:instrText>
      </w:r>
      <w:r w:rsidRPr="006C7D70">
        <w:rPr>
          <w:rFonts w:ascii="Garamond" w:hAnsi="Garamond"/>
          <w:lang w:val="en-US"/>
          <w:rPrChange w:id="96" w:author="Rutger Vos" w:date="2013-11-02T21:41:00Z">
            <w:rPr>
              <w:rFonts w:ascii="Garamond" w:hAnsi="Garamond"/>
            </w:rPr>
          </w:rPrChange>
        </w:rPr>
        <w:fldChar w:fldCharType="separate"/>
      </w:r>
      <w:r w:rsidR="00403B9E" w:rsidRPr="006C7D70">
        <w:rPr>
          <w:rFonts w:ascii="Garamond" w:hAnsi="Garamond"/>
          <w:noProof/>
          <w:lang w:val="en-US"/>
          <w:rPrChange w:id="97" w:author="Rutger Vos" w:date="2013-11-02T21:41:00Z">
            <w:rPr>
              <w:rFonts w:ascii="Garamond" w:hAnsi="Garamond"/>
              <w:noProof/>
            </w:rPr>
          </w:rPrChange>
        </w:rPr>
        <w:t>1</w:t>
      </w:r>
      <w:r w:rsidRPr="006C7D70">
        <w:rPr>
          <w:rFonts w:ascii="Garamond" w:hAnsi="Garamond"/>
          <w:lang w:val="en-US"/>
          <w:rPrChange w:id="98" w:author="Rutger Vos" w:date="2013-11-02T21:41:00Z">
            <w:rPr>
              <w:rFonts w:ascii="Garamond" w:hAnsi="Garamond"/>
            </w:rPr>
          </w:rPrChange>
        </w:rPr>
        <w:fldChar w:fldCharType="end"/>
      </w:r>
      <w:r w:rsidRPr="006C7D70">
        <w:rPr>
          <w:rFonts w:ascii="Garamond" w:hAnsi="Garamond"/>
          <w:lang w:val="en-US"/>
          <w:rPrChange w:id="99" w:author="Rutger Vos" w:date="2013-11-02T21:41:00Z">
            <w:rPr>
              <w:rFonts w:ascii="Garamond" w:hAnsi="Garamond"/>
            </w:rPr>
          </w:rPrChange>
        </w:rPr>
        <w:t>: L</w:t>
      </w:r>
      <w:r w:rsidR="00474905" w:rsidRPr="006C7D70">
        <w:rPr>
          <w:rFonts w:ascii="Garamond" w:hAnsi="Garamond"/>
          <w:lang w:val="en-US"/>
          <w:rPrChange w:id="100" w:author="Rutger Vos" w:date="2013-11-02T21:41:00Z">
            <w:rPr>
              <w:rFonts w:ascii="Garamond" w:hAnsi="Garamond"/>
            </w:rPr>
          </w:rPrChange>
        </w:rPr>
        <w:t>ist with several assembly tools</w:t>
      </w:r>
      <w:r w:rsidR="00DC5C02" w:rsidRPr="006C7D70">
        <w:rPr>
          <w:rFonts w:ascii="Garamond" w:hAnsi="Garamond"/>
          <w:lang w:val="en-US"/>
          <w:rPrChange w:id="101" w:author="Rutger Vos" w:date="2013-11-02T21:41:00Z">
            <w:rPr>
              <w:rFonts w:ascii="Garamond" w:hAnsi="Garamond"/>
            </w:rPr>
          </w:rPrChange>
        </w:rPr>
        <w:t xml:space="preserve"> with URL and algorithm and requirements</w:t>
      </w:r>
    </w:p>
    <w:tbl>
      <w:tblPr>
        <w:tblW w:w="1044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088"/>
        <w:gridCol w:w="2088"/>
        <w:gridCol w:w="2088"/>
        <w:gridCol w:w="2088"/>
        <w:gridCol w:w="2088"/>
      </w:tblGrid>
      <w:tr w:rsidR="00EB6C70" w:rsidRPr="006C7D70">
        <w:tblPrEx>
          <w:tblCellMar>
            <w:top w:w="0" w:type="dxa"/>
            <w:bottom w:w="0" w:type="dxa"/>
          </w:tblCellMar>
        </w:tblPrEx>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02"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03" w:author="Rutger Vos" w:date="2013-11-02T21:41:00Z">
                  <w:rPr>
                    <w:rFonts w:ascii="Garamond" w:eastAsia="Arial" w:hAnsi="Garamond" w:cs="Arial"/>
                    <w:color w:val="000000"/>
                    <w:sz w:val="22"/>
                    <w:szCs w:val="22"/>
                  </w:rPr>
                </w:rPrChange>
              </w:rPr>
              <w:t>Name</w:t>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04"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05" w:author="Rutger Vos" w:date="2013-11-02T21:41:00Z">
                  <w:rPr>
                    <w:rFonts w:ascii="Garamond" w:eastAsia="Arial" w:hAnsi="Garamond" w:cs="Arial"/>
                    <w:color w:val="000000"/>
                    <w:sz w:val="22"/>
                    <w:szCs w:val="22"/>
                  </w:rPr>
                </w:rPrChange>
              </w:rPr>
              <w:t>URL</w:t>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06"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07" w:author="Rutger Vos" w:date="2013-11-02T21:41:00Z">
                  <w:rPr>
                    <w:rFonts w:ascii="Garamond" w:eastAsia="Arial" w:hAnsi="Garamond" w:cs="Arial"/>
                    <w:color w:val="000000"/>
                    <w:sz w:val="22"/>
                    <w:szCs w:val="22"/>
                  </w:rPr>
                </w:rPrChange>
              </w:rPr>
              <w:t>License</w:t>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08"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09" w:author="Rutger Vos" w:date="2013-11-02T21:41:00Z">
                  <w:rPr>
                    <w:rFonts w:ascii="Garamond" w:eastAsia="Arial" w:hAnsi="Garamond" w:cs="Arial"/>
                    <w:color w:val="000000"/>
                    <w:sz w:val="22"/>
                    <w:szCs w:val="22"/>
                  </w:rPr>
                </w:rPrChange>
              </w:rPr>
              <w:t>Algorithm</w:t>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10"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11" w:author="Rutger Vos" w:date="2013-11-02T21:41:00Z">
                  <w:rPr>
                    <w:rFonts w:ascii="Garamond" w:eastAsia="Arial" w:hAnsi="Garamond" w:cs="Arial"/>
                    <w:color w:val="000000"/>
                    <w:sz w:val="22"/>
                    <w:szCs w:val="22"/>
                  </w:rPr>
                </w:rPrChange>
              </w:rPr>
              <w:t>Requirements</w:t>
            </w:r>
          </w:p>
        </w:tc>
      </w:tr>
      <w:tr w:rsidR="00EB6C70" w:rsidRPr="006C7D70">
        <w:tblPrEx>
          <w:tblCellMar>
            <w:top w:w="0" w:type="dxa"/>
            <w:bottom w:w="0" w:type="dxa"/>
          </w:tblCellMar>
        </w:tblPrEx>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12"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13" w:author="Rutger Vos" w:date="2013-11-02T21:41:00Z">
                  <w:rPr>
                    <w:rFonts w:ascii="Garamond" w:eastAsia="Arial" w:hAnsi="Garamond" w:cs="Arial"/>
                    <w:color w:val="000000"/>
                    <w:sz w:val="22"/>
                    <w:szCs w:val="22"/>
                  </w:rPr>
                </w:rPrChange>
              </w:rPr>
              <w:t>Velvet</w:t>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14"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15" w:author="Rutger Vos" w:date="2013-11-02T21:41:00Z">
                  <w:rPr>
                    <w:rFonts w:ascii="Garamond" w:eastAsia="Arial" w:hAnsi="Garamond" w:cs="Arial"/>
                    <w:color w:val="000000"/>
                    <w:sz w:val="22"/>
                    <w:szCs w:val="22"/>
                  </w:rPr>
                </w:rPrChange>
              </w:rPr>
              <w:fldChar w:fldCharType="begin"/>
            </w:r>
            <w:r w:rsidRPr="006C7D70">
              <w:rPr>
                <w:rFonts w:ascii="Garamond" w:eastAsia="Arial" w:hAnsi="Garamond" w:cs="Arial"/>
                <w:color w:val="000000"/>
                <w:sz w:val="22"/>
                <w:szCs w:val="22"/>
                <w:lang w:val="en-US"/>
                <w:rPrChange w:id="116" w:author="Rutger Vos" w:date="2013-11-02T21:41:00Z">
                  <w:rPr>
                    <w:rFonts w:ascii="Garamond" w:eastAsia="Arial" w:hAnsi="Garamond" w:cs="Arial"/>
                    <w:color w:val="000000"/>
                    <w:sz w:val="22"/>
                    <w:szCs w:val="22"/>
                  </w:rPr>
                </w:rPrChange>
              </w:rPr>
              <w:instrText xml:space="preserve"> HYPERLINK "http://www.ebi.ac.uk/~zerbino/velvet/" \h </w:instrText>
            </w:r>
            <w:r w:rsidRPr="006C7D70">
              <w:rPr>
                <w:rFonts w:ascii="Garamond" w:eastAsia="Arial" w:hAnsi="Garamond" w:cs="Arial"/>
                <w:color w:val="000000"/>
                <w:sz w:val="22"/>
                <w:szCs w:val="22"/>
                <w:lang w:val="en-US"/>
                <w:rPrChange w:id="117" w:author="Rutger Vos" w:date="2013-11-02T21:41:00Z">
                  <w:rPr>
                    <w:rFonts w:ascii="Garamond" w:eastAsia="Arial" w:hAnsi="Garamond" w:cs="Arial"/>
                    <w:color w:val="000000"/>
                    <w:sz w:val="22"/>
                    <w:szCs w:val="22"/>
                  </w:rPr>
                </w:rPrChange>
              </w:rPr>
              <w:fldChar w:fldCharType="separate"/>
            </w:r>
            <w:r w:rsidRPr="006C7D70">
              <w:rPr>
                <w:rFonts w:ascii="Garamond" w:eastAsia="Arial" w:hAnsi="Garamond" w:cs="Arial"/>
                <w:color w:val="1155CC"/>
                <w:sz w:val="20"/>
                <w:szCs w:val="22"/>
                <w:u w:val="single"/>
                <w:lang w:val="en-US"/>
                <w:rPrChange w:id="118" w:author="Rutger Vos" w:date="2013-11-02T21:41:00Z">
                  <w:rPr>
                    <w:rFonts w:ascii="Garamond" w:eastAsia="Arial" w:hAnsi="Garamond" w:cs="Arial"/>
                    <w:color w:val="1155CC"/>
                    <w:sz w:val="20"/>
                    <w:szCs w:val="22"/>
                    <w:u w:val="single"/>
                  </w:rPr>
                </w:rPrChange>
              </w:rPr>
              <w:t>http://www.ebi.ac.uk/~zerbino/velvet/</w:t>
            </w:r>
            <w:r w:rsidRPr="006C7D70">
              <w:rPr>
                <w:rFonts w:ascii="Garamond" w:eastAsia="Arial" w:hAnsi="Garamond" w:cs="Arial"/>
                <w:color w:val="1155CC"/>
                <w:sz w:val="20"/>
                <w:szCs w:val="22"/>
                <w:u w:val="single"/>
                <w:lang w:val="en-US"/>
                <w:rPrChange w:id="119" w:author="Rutger Vos" w:date="2013-11-02T21:41:00Z">
                  <w:rPr>
                    <w:rFonts w:ascii="Garamond" w:eastAsia="Arial" w:hAnsi="Garamond" w:cs="Arial"/>
                    <w:color w:val="1155CC"/>
                    <w:sz w:val="20"/>
                    <w:szCs w:val="22"/>
                    <w:u w:val="single"/>
                  </w:rPr>
                </w:rPrChange>
              </w:rPr>
              <w:fldChar w:fldCharType="end"/>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20"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121" w:author="Rutger Vos" w:date="2013-11-02T21:41:00Z">
                  <w:rPr>
                    <w:rFonts w:ascii="Garamond" w:eastAsia="Arial" w:hAnsi="Garamond" w:cs="Arial"/>
                    <w:color w:val="000000"/>
                    <w:sz w:val="20"/>
                    <w:szCs w:val="22"/>
                  </w:rPr>
                </w:rPrChange>
              </w:rPr>
              <w:t>Open-source</w:t>
            </w:r>
          </w:p>
          <w:p w:rsidR="00EB6C70" w:rsidRPr="006C7D70" w:rsidRDefault="00EB6C70" w:rsidP="00EB6C70">
            <w:pPr>
              <w:rPr>
                <w:rFonts w:ascii="Garamond" w:eastAsia="Arial" w:hAnsi="Garamond" w:cs="Arial"/>
                <w:color w:val="000000"/>
                <w:sz w:val="22"/>
                <w:szCs w:val="22"/>
                <w:lang w:val="en-US"/>
                <w:rPrChange w:id="122"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23"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124" w:author="Rutger Vos" w:date="2013-11-02T21:41:00Z">
                  <w:rPr>
                    <w:rFonts w:ascii="Garamond" w:eastAsia="Arial" w:hAnsi="Garamond" w:cs="Arial"/>
                    <w:color w:val="000000"/>
                    <w:sz w:val="20"/>
                    <w:szCs w:val="22"/>
                  </w:rPr>
                </w:rPrChange>
              </w:rPr>
              <w:t>De-bruijn</w:t>
            </w:r>
          </w:p>
          <w:p w:rsidR="00EB6C70" w:rsidRPr="006C7D70" w:rsidRDefault="00EB6C70" w:rsidP="00EB6C70">
            <w:pPr>
              <w:rPr>
                <w:rFonts w:ascii="Garamond" w:eastAsia="Arial" w:hAnsi="Garamond" w:cs="Arial"/>
                <w:color w:val="000000"/>
                <w:sz w:val="22"/>
                <w:szCs w:val="22"/>
                <w:lang w:val="en-US"/>
                <w:rPrChange w:id="125"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26" w:author="Rutger Vos" w:date="2013-11-02T21:41:00Z">
                  <w:rPr>
                    <w:rFonts w:ascii="Garamond" w:eastAsia="Arial" w:hAnsi="Garamond" w:cs="Arial"/>
                    <w:color w:val="000000"/>
                    <w:sz w:val="22"/>
                    <w:szCs w:val="22"/>
                  </w:rPr>
                </w:rPrChange>
              </w:rPr>
            </w:pPr>
          </w:p>
        </w:tc>
      </w:tr>
      <w:tr w:rsidR="00EB6C70" w:rsidRPr="006C7D70">
        <w:tblPrEx>
          <w:tblCellMar>
            <w:top w:w="0" w:type="dxa"/>
            <w:bottom w:w="0" w:type="dxa"/>
          </w:tblCellMar>
        </w:tblPrEx>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27"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28" w:author="Rutger Vos" w:date="2013-11-02T21:41:00Z">
                  <w:rPr>
                    <w:rFonts w:ascii="Garamond" w:eastAsia="Arial" w:hAnsi="Garamond" w:cs="Arial"/>
                    <w:color w:val="000000"/>
                    <w:sz w:val="22"/>
                    <w:szCs w:val="22"/>
                  </w:rPr>
                </w:rPrChange>
              </w:rPr>
              <w:t>Ray</w:t>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29"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30" w:author="Rutger Vos" w:date="2013-11-02T21:41:00Z">
                  <w:rPr>
                    <w:rFonts w:ascii="Garamond" w:eastAsia="Arial" w:hAnsi="Garamond" w:cs="Arial"/>
                    <w:color w:val="000000"/>
                    <w:sz w:val="22"/>
                    <w:szCs w:val="22"/>
                  </w:rPr>
                </w:rPrChange>
              </w:rPr>
              <w:fldChar w:fldCharType="begin"/>
            </w:r>
            <w:r w:rsidRPr="006C7D70">
              <w:rPr>
                <w:rFonts w:ascii="Garamond" w:eastAsia="Arial" w:hAnsi="Garamond" w:cs="Arial"/>
                <w:color w:val="000000"/>
                <w:sz w:val="22"/>
                <w:szCs w:val="22"/>
                <w:lang w:val="en-US"/>
                <w:rPrChange w:id="131" w:author="Rutger Vos" w:date="2013-11-02T21:41:00Z">
                  <w:rPr>
                    <w:rFonts w:ascii="Garamond" w:eastAsia="Arial" w:hAnsi="Garamond" w:cs="Arial"/>
                    <w:color w:val="000000"/>
                    <w:sz w:val="22"/>
                    <w:szCs w:val="22"/>
                  </w:rPr>
                </w:rPrChange>
              </w:rPr>
              <w:instrText xml:space="preserve"> HYPERLINK "http://denovoassembler.sourceforge.net/" \h </w:instrText>
            </w:r>
            <w:r w:rsidRPr="006C7D70">
              <w:rPr>
                <w:rFonts w:ascii="Garamond" w:eastAsia="Arial" w:hAnsi="Garamond" w:cs="Arial"/>
                <w:color w:val="000000"/>
                <w:sz w:val="22"/>
                <w:szCs w:val="22"/>
                <w:lang w:val="en-US"/>
                <w:rPrChange w:id="132" w:author="Rutger Vos" w:date="2013-11-02T21:41:00Z">
                  <w:rPr>
                    <w:rFonts w:ascii="Garamond" w:eastAsia="Arial" w:hAnsi="Garamond" w:cs="Arial"/>
                    <w:color w:val="000000"/>
                    <w:sz w:val="22"/>
                    <w:szCs w:val="22"/>
                  </w:rPr>
                </w:rPrChange>
              </w:rPr>
              <w:fldChar w:fldCharType="separate"/>
            </w:r>
            <w:r w:rsidRPr="006C7D70">
              <w:rPr>
                <w:rFonts w:ascii="Garamond" w:eastAsia="Arial" w:hAnsi="Garamond" w:cs="Arial"/>
                <w:color w:val="1155CC"/>
                <w:sz w:val="20"/>
                <w:szCs w:val="22"/>
                <w:u w:val="single"/>
                <w:lang w:val="en-US"/>
                <w:rPrChange w:id="133" w:author="Rutger Vos" w:date="2013-11-02T21:41:00Z">
                  <w:rPr>
                    <w:rFonts w:ascii="Garamond" w:eastAsia="Arial" w:hAnsi="Garamond" w:cs="Arial"/>
                    <w:color w:val="1155CC"/>
                    <w:sz w:val="20"/>
                    <w:szCs w:val="22"/>
                    <w:u w:val="single"/>
                  </w:rPr>
                </w:rPrChange>
              </w:rPr>
              <w:t>http://denovoassembler.sourceforge.net/</w:t>
            </w:r>
            <w:r w:rsidRPr="006C7D70">
              <w:rPr>
                <w:rFonts w:ascii="Garamond" w:eastAsia="Arial" w:hAnsi="Garamond" w:cs="Arial"/>
                <w:color w:val="1155CC"/>
                <w:sz w:val="20"/>
                <w:szCs w:val="22"/>
                <w:u w:val="single"/>
                <w:lang w:val="en-US"/>
                <w:rPrChange w:id="134" w:author="Rutger Vos" w:date="2013-11-02T21:41:00Z">
                  <w:rPr>
                    <w:rFonts w:ascii="Garamond" w:eastAsia="Arial" w:hAnsi="Garamond" w:cs="Arial"/>
                    <w:color w:val="1155CC"/>
                    <w:sz w:val="20"/>
                    <w:szCs w:val="22"/>
                    <w:u w:val="single"/>
                  </w:rPr>
                </w:rPrChange>
              </w:rPr>
              <w:fldChar w:fldCharType="end"/>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35"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136" w:author="Rutger Vos" w:date="2013-11-02T21:41:00Z">
                  <w:rPr>
                    <w:rFonts w:ascii="Garamond" w:eastAsia="Arial" w:hAnsi="Garamond" w:cs="Arial"/>
                    <w:color w:val="000000"/>
                    <w:sz w:val="20"/>
                    <w:szCs w:val="22"/>
                  </w:rPr>
                </w:rPrChange>
              </w:rPr>
              <w:t>Open-source</w:t>
            </w:r>
          </w:p>
          <w:p w:rsidR="00EB6C70" w:rsidRPr="006C7D70" w:rsidRDefault="00EB6C70" w:rsidP="00EB6C70">
            <w:pPr>
              <w:rPr>
                <w:rFonts w:ascii="Garamond" w:eastAsia="Arial" w:hAnsi="Garamond" w:cs="Arial"/>
                <w:color w:val="000000"/>
                <w:sz w:val="22"/>
                <w:szCs w:val="22"/>
                <w:lang w:val="en-US"/>
                <w:rPrChange w:id="137"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38"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139" w:author="Rutger Vos" w:date="2013-11-02T21:41:00Z">
                  <w:rPr>
                    <w:rFonts w:ascii="Garamond" w:eastAsia="Arial" w:hAnsi="Garamond" w:cs="Arial"/>
                    <w:color w:val="000000"/>
                    <w:sz w:val="20"/>
                    <w:szCs w:val="22"/>
                  </w:rPr>
                </w:rPrChange>
              </w:rPr>
              <w:t>De-bruijn</w:t>
            </w:r>
          </w:p>
          <w:p w:rsidR="00EB6C70" w:rsidRPr="006C7D70" w:rsidRDefault="00EB6C70" w:rsidP="00EB6C70">
            <w:pPr>
              <w:rPr>
                <w:rFonts w:ascii="Garamond" w:eastAsia="Arial" w:hAnsi="Garamond" w:cs="Arial"/>
                <w:color w:val="000000"/>
                <w:sz w:val="22"/>
                <w:szCs w:val="22"/>
                <w:lang w:val="en-US"/>
                <w:rPrChange w:id="140"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41" w:author="Rutger Vos" w:date="2013-11-02T21:41:00Z">
                  <w:rPr>
                    <w:rFonts w:ascii="Garamond" w:eastAsia="Arial" w:hAnsi="Garamond" w:cs="Arial"/>
                    <w:color w:val="000000"/>
                    <w:sz w:val="22"/>
                    <w:szCs w:val="22"/>
                  </w:rPr>
                </w:rPrChange>
              </w:rPr>
            </w:pPr>
          </w:p>
        </w:tc>
      </w:tr>
      <w:tr w:rsidR="00EB6C70" w:rsidRPr="006C7D70">
        <w:tblPrEx>
          <w:tblCellMar>
            <w:top w:w="0" w:type="dxa"/>
            <w:bottom w:w="0" w:type="dxa"/>
          </w:tblCellMar>
        </w:tblPrEx>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42"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43" w:author="Rutger Vos" w:date="2013-11-02T21:41:00Z">
                  <w:rPr>
                    <w:rFonts w:ascii="Garamond" w:eastAsia="Arial" w:hAnsi="Garamond" w:cs="Arial"/>
                    <w:color w:val="000000"/>
                    <w:sz w:val="22"/>
                    <w:szCs w:val="22"/>
                  </w:rPr>
                </w:rPrChange>
              </w:rPr>
              <w:t>Abyss</w:t>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44"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45" w:author="Rutger Vos" w:date="2013-11-02T21:41:00Z">
                  <w:rPr>
                    <w:rFonts w:ascii="Garamond" w:eastAsia="Arial" w:hAnsi="Garamond" w:cs="Arial"/>
                    <w:color w:val="000000"/>
                    <w:sz w:val="22"/>
                    <w:szCs w:val="22"/>
                  </w:rPr>
                </w:rPrChange>
              </w:rPr>
              <w:fldChar w:fldCharType="begin"/>
            </w:r>
            <w:r w:rsidRPr="006C7D70">
              <w:rPr>
                <w:rFonts w:ascii="Garamond" w:eastAsia="Arial" w:hAnsi="Garamond" w:cs="Arial"/>
                <w:color w:val="000000"/>
                <w:sz w:val="22"/>
                <w:szCs w:val="22"/>
                <w:lang w:val="en-US"/>
                <w:rPrChange w:id="146" w:author="Rutger Vos" w:date="2013-11-02T21:41:00Z">
                  <w:rPr>
                    <w:rFonts w:ascii="Garamond" w:eastAsia="Arial" w:hAnsi="Garamond" w:cs="Arial"/>
                    <w:color w:val="000000"/>
                    <w:sz w:val="22"/>
                    <w:szCs w:val="22"/>
                  </w:rPr>
                </w:rPrChange>
              </w:rPr>
              <w:instrText xml:space="preserve"> HYPERLINK "http://www.bcgsc.ca/platform/bioinfo/software/abyss" \h </w:instrText>
            </w:r>
            <w:r w:rsidRPr="006C7D70">
              <w:rPr>
                <w:rFonts w:ascii="Garamond" w:eastAsia="Arial" w:hAnsi="Garamond" w:cs="Arial"/>
                <w:color w:val="000000"/>
                <w:sz w:val="22"/>
                <w:szCs w:val="22"/>
                <w:lang w:val="en-US"/>
                <w:rPrChange w:id="147" w:author="Rutger Vos" w:date="2013-11-02T21:41:00Z">
                  <w:rPr>
                    <w:rFonts w:ascii="Garamond" w:eastAsia="Arial" w:hAnsi="Garamond" w:cs="Arial"/>
                    <w:color w:val="000000"/>
                    <w:sz w:val="22"/>
                    <w:szCs w:val="22"/>
                  </w:rPr>
                </w:rPrChange>
              </w:rPr>
              <w:fldChar w:fldCharType="separate"/>
            </w:r>
            <w:r w:rsidRPr="006C7D70">
              <w:rPr>
                <w:rFonts w:ascii="Garamond" w:eastAsia="Arial" w:hAnsi="Garamond" w:cs="Arial"/>
                <w:color w:val="1155CC"/>
                <w:sz w:val="20"/>
                <w:szCs w:val="22"/>
                <w:u w:val="single"/>
                <w:lang w:val="en-US"/>
                <w:rPrChange w:id="148" w:author="Rutger Vos" w:date="2013-11-02T21:41:00Z">
                  <w:rPr>
                    <w:rFonts w:ascii="Garamond" w:eastAsia="Arial" w:hAnsi="Garamond" w:cs="Arial"/>
                    <w:color w:val="1155CC"/>
                    <w:sz w:val="20"/>
                    <w:szCs w:val="22"/>
                    <w:u w:val="single"/>
                  </w:rPr>
                </w:rPrChange>
              </w:rPr>
              <w:t>http://www.bcgsc.ca/platform/bioinfo/software/abyss</w:t>
            </w:r>
            <w:r w:rsidRPr="006C7D70">
              <w:rPr>
                <w:rFonts w:ascii="Garamond" w:eastAsia="Arial" w:hAnsi="Garamond" w:cs="Arial"/>
                <w:color w:val="1155CC"/>
                <w:sz w:val="20"/>
                <w:szCs w:val="22"/>
                <w:u w:val="single"/>
                <w:lang w:val="en-US"/>
                <w:rPrChange w:id="149" w:author="Rutger Vos" w:date="2013-11-02T21:41:00Z">
                  <w:rPr>
                    <w:rFonts w:ascii="Garamond" w:eastAsia="Arial" w:hAnsi="Garamond" w:cs="Arial"/>
                    <w:color w:val="1155CC"/>
                    <w:sz w:val="20"/>
                    <w:szCs w:val="22"/>
                    <w:u w:val="single"/>
                  </w:rPr>
                </w:rPrChange>
              </w:rPr>
              <w:fldChar w:fldCharType="end"/>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50"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151" w:author="Rutger Vos" w:date="2013-11-02T21:41:00Z">
                  <w:rPr>
                    <w:rFonts w:ascii="Garamond" w:eastAsia="Arial" w:hAnsi="Garamond" w:cs="Arial"/>
                    <w:color w:val="000000"/>
                    <w:sz w:val="20"/>
                    <w:szCs w:val="22"/>
                  </w:rPr>
                </w:rPrChange>
              </w:rPr>
              <w:t>Open-source</w:t>
            </w:r>
          </w:p>
          <w:p w:rsidR="00EB6C70" w:rsidRPr="006C7D70" w:rsidRDefault="00EB6C70" w:rsidP="00EB6C70">
            <w:pPr>
              <w:rPr>
                <w:rFonts w:ascii="Garamond" w:eastAsia="Arial" w:hAnsi="Garamond" w:cs="Arial"/>
                <w:color w:val="000000"/>
                <w:sz w:val="22"/>
                <w:szCs w:val="22"/>
                <w:lang w:val="en-US"/>
                <w:rPrChange w:id="152"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53"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154" w:author="Rutger Vos" w:date="2013-11-02T21:41:00Z">
                  <w:rPr>
                    <w:rFonts w:ascii="Garamond" w:eastAsia="Arial" w:hAnsi="Garamond" w:cs="Arial"/>
                    <w:color w:val="000000"/>
                    <w:sz w:val="20"/>
                    <w:szCs w:val="22"/>
                  </w:rPr>
                </w:rPrChange>
              </w:rPr>
              <w:t>De-bruijn</w:t>
            </w:r>
          </w:p>
          <w:p w:rsidR="00EB6C70" w:rsidRPr="006C7D70" w:rsidRDefault="00EB6C70" w:rsidP="00EB6C70">
            <w:pPr>
              <w:rPr>
                <w:rFonts w:ascii="Garamond" w:eastAsia="Arial" w:hAnsi="Garamond" w:cs="Arial"/>
                <w:color w:val="000000"/>
                <w:sz w:val="22"/>
                <w:szCs w:val="22"/>
                <w:lang w:val="en-US"/>
                <w:rPrChange w:id="155"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56" w:author="Rutger Vos" w:date="2013-11-02T21:41:00Z">
                  <w:rPr>
                    <w:rFonts w:ascii="Garamond" w:eastAsia="Arial" w:hAnsi="Garamond" w:cs="Arial"/>
                    <w:color w:val="000000"/>
                    <w:sz w:val="22"/>
                    <w:szCs w:val="22"/>
                  </w:rPr>
                </w:rPrChange>
              </w:rPr>
            </w:pPr>
          </w:p>
        </w:tc>
      </w:tr>
      <w:tr w:rsidR="00EB6C70" w:rsidRPr="006C7D70">
        <w:tblPrEx>
          <w:tblCellMar>
            <w:top w:w="0" w:type="dxa"/>
            <w:bottom w:w="0" w:type="dxa"/>
          </w:tblCellMar>
        </w:tblPrEx>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57"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58" w:author="Rutger Vos" w:date="2013-11-02T21:41:00Z">
                  <w:rPr>
                    <w:rFonts w:ascii="Garamond" w:eastAsia="Arial" w:hAnsi="Garamond" w:cs="Arial"/>
                    <w:color w:val="000000"/>
                    <w:sz w:val="22"/>
                    <w:szCs w:val="22"/>
                  </w:rPr>
                </w:rPrChange>
              </w:rPr>
              <w:t>SOAPdenovo2</w:t>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59"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60" w:author="Rutger Vos" w:date="2013-11-02T21:41:00Z">
                  <w:rPr>
                    <w:rFonts w:ascii="Garamond" w:eastAsia="Arial" w:hAnsi="Garamond" w:cs="Arial"/>
                    <w:color w:val="000000"/>
                    <w:sz w:val="22"/>
                    <w:szCs w:val="22"/>
                  </w:rPr>
                </w:rPrChange>
              </w:rPr>
              <w:fldChar w:fldCharType="begin"/>
            </w:r>
            <w:r w:rsidRPr="006C7D70">
              <w:rPr>
                <w:rFonts w:ascii="Garamond" w:eastAsia="Arial" w:hAnsi="Garamond" w:cs="Arial"/>
                <w:color w:val="000000"/>
                <w:sz w:val="22"/>
                <w:szCs w:val="22"/>
                <w:lang w:val="en-US"/>
                <w:rPrChange w:id="161" w:author="Rutger Vos" w:date="2013-11-02T21:41:00Z">
                  <w:rPr>
                    <w:rFonts w:ascii="Garamond" w:eastAsia="Arial" w:hAnsi="Garamond" w:cs="Arial"/>
                    <w:color w:val="000000"/>
                    <w:sz w:val="22"/>
                    <w:szCs w:val="22"/>
                  </w:rPr>
                </w:rPrChange>
              </w:rPr>
              <w:instrText xml:space="preserve"> HYPERLINK "http://soap.genomics.org.cn/soapdenovo.html" \h </w:instrText>
            </w:r>
            <w:r w:rsidRPr="006C7D70">
              <w:rPr>
                <w:rFonts w:ascii="Garamond" w:eastAsia="Arial" w:hAnsi="Garamond" w:cs="Arial"/>
                <w:color w:val="000000"/>
                <w:sz w:val="22"/>
                <w:szCs w:val="22"/>
                <w:lang w:val="en-US"/>
                <w:rPrChange w:id="162" w:author="Rutger Vos" w:date="2013-11-02T21:41:00Z">
                  <w:rPr>
                    <w:rFonts w:ascii="Garamond" w:eastAsia="Arial" w:hAnsi="Garamond" w:cs="Arial"/>
                    <w:color w:val="000000"/>
                    <w:sz w:val="22"/>
                    <w:szCs w:val="22"/>
                  </w:rPr>
                </w:rPrChange>
              </w:rPr>
              <w:fldChar w:fldCharType="separate"/>
            </w:r>
            <w:r w:rsidRPr="006C7D70">
              <w:rPr>
                <w:rFonts w:ascii="Garamond" w:eastAsia="Arial" w:hAnsi="Garamond" w:cs="Arial"/>
                <w:color w:val="1155CC"/>
                <w:sz w:val="20"/>
                <w:szCs w:val="22"/>
                <w:u w:val="single"/>
                <w:lang w:val="en-US"/>
                <w:rPrChange w:id="163" w:author="Rutger Vos" w:date="2013-11-02T21:41:00Z">
                  <w:rPr>
                    <w:rFonts w:ascii="Garamond" w:eastAsia="Arial" w:hAnsi="Garamond" w:cs="Arial"/>
                    <w:color w:val="1155CC"/>
                    <w:sz w:val="20"/>
                    <w:szCs w:val="22"/>
                    <w:u w:val="single"/>
                  </w:rPr>
                </w:rPrChange>
              </w:rPr>
              <w:t>http://soap.genomics.org.cn/soapdenovo.html</w:t>
            </w:r>
            <w:r w:rsidRPr="006C7D70">
              <w:rPr>
                <w:rFonts w:ascii="Garamond" w:eastAsia="Arial" w:hAnsi="Garamond" w:cs="Arial"/>
                <w:color w:val="1155CC"/>
                <w:sz w:val="20"/>
                <w:szCs w:val="22"/>
                <w:u w:val="single"/>
                <w:lang w:val="en-US"/>
                <w:rPrChange w:id="164" w:author="Rutger Vos" w:date="2013-11-02T21:41:00Z">
                  <w:rPr>
                    <w:rFonts w:ascii="Garamond" w:eastAsia="Arial" w:hAnsi="Garamond" w:cs="Arial"/>
                    <w:color w:val="1155CC"/>
                    <w:sz w:val="20"/>
                    <w:szCs w:val="22"/>
                    <w:u w:val="single"/>
                  </w:rPr>
                </w:rPrChange>
              </w:rPr>
              <w:fldChar w:fldCharType="end"/>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65"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166" w:author="Rutger Vos" w:date="2013-11-02T21:41:00Z">
                  <w:rPr>
                    <w:rFonts w:ascii="Garamond" w:eastAsia="Arial" w:hAnsi="Garamond" w:cs="Arial"/>
                    <w:color w:val="000000"/>
                    <w:sz w:val="20"/>
                    <w:szCs w:val="22"/>
                  </w:rPr>
                </w:rPrChange>
              </w:rPr>
              <w:t>Open-source</w:t>
            </w:r>
          </w:p>
          <w:p w:rsidR="00EB6C70" w:rsidRPr="006C7D70" w:rsidRDefault="00EB6C70" w:rsidP="00EB6C70">
            <w:pPr>
              <w:rPr>
                <w:rFonts w:ascii="Garamond" w:eastAsia="Arial" w:hAnsi="Garamond" w:cs="Arial"/>
                <w:color w:val="000000"/>
                <w:sz w:val="22"/>
                <w:szCs w:val="22"/>
                <w:lang w:val="en-US"/>
                <w:rPrChange w:id="167"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68"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169" w:author="Rutger Vos" w:date="2013-11-02T21:41:00Z">
                  <w:rPr>
                    <w:rFonts w:ascii="Garamond" w:eastAsia="Arial" w:hAnsi="Garamond" w:cs="Arial"/>
                    <w:color w:val="000000"/>
                    <w:sz w:val="20"/>
                    <w:szCs w:val="22"/>
                  </w:rPr>
                </w:rPrChange>
              </w:rPr>
              <w:t>De-bruijn</w:t>
            </w:r>
          </w:p>
          <w:p w:rsidR="00EB6C70" w:rsidRPr="006C7D70" w:rsidRDefault="00EB6C70" w:rsidP="00EB6C70">
            <w:pPr>
              <w:rPr>
                <w:rFonts w:ascii="Garamond" w:eastAsia="Arial" w:hAnsi="Garamond" w:cs="Arial"/>
                <w:color w:val="000000"/>
                <w:sz w:val="22"/>
                <w:szCs w:val="22"/>
                <w:lang w:val="en-US"/>
                <w:rPrChange w:id="170"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71"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72" w:author="Rutger Vos" w:date="2013-11-02T21:41:00Z">
                  <w:rPr>
                    <w:rFonts w:ascii="Garamond" w:eastAsia="Arial" w:hAnsi="Garamond" w:cs="Arial"/>
                    <w:color w:val="000000"/>
                    <w:sz w:val="22"/>
                    <w:szCs w:val="22"/>
                  </w:rPr>
                </w:rPrChange>
              </w:rPr>
              <w:t>+</w:t>
            </w:r>
          </w:p>
        </w:tc>
      </w:tr>
      <w:tr w:rsidR="00EB6C70" w:rsidRPr="006C7D70">
        <w:tblPrEx>
          <w:tblCellMar>
            <w:top w:w="0" w:type="dxa"/>
            <w:bottom w:w="0" w:type="dxa"/>
          </w:tblCellMar>
        </w:tblPrEx>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73"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74" w:author="Rutger Vos" w:date="2013-11-02T21:41:00Z">
                  <w:rPr>
                    <w:rFonts w:ascii="Garamond" w:eastAsia="Arial" w:hAnsi="Garamond" w:cs="Arial"/>
                    <w:color w:val="000000"/>
                    <w:sz w:val="22"/>
                    <w:szCs w:val="22"/>
                  </w:rPr>
                </w:rPrChange>
              </w:rPr>
              <w:t>CLC</w:t>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75"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76" w:author="Rutger Vos" w:date="2013-11-02T21:41:00Z">
                  <w:rPr>
                    <w:rFonts w:ascii="Garamond" w:eastAsia="Arial" w:hAnsi="Garamond" w:cs="Arial"/>
                    <w:color w:val="000000"/>
                    <w:sz w:val="22"/>
                    <w:szCs w:val="22"/>
                  </w:rPr>
                </w:rPrChange>
              </w:rPr>
              <w:fldChar w:fldCharType="begin"/>
            </w:r>
            <w:r w:rsidRPr="006C7D70">
              <w:rPr>
                <w:rFonts w:ascii="Garamond" w:eastAsia="Arial" w:hAnsi="Garamond" w:cs="Arial"/>
                <w:color w:val="000000"/>
                <w:sz w:val="22"/>
                <w:szCs w:val="22"/>
                <w:lang w:val="en-US"/>
                <w:rPrChange w:id="177" w:author="Rutger Vos" w:date="2013-11-02T21:41:00Z">
                  <w:rPr>
                    <w:rFonts w:ascii="Garamond" w:eastAsia="Arial" w:hAnsi="Garamond" w:cs="Arial"/>
                    <w:color w:val="000000"/>
                    <w:sz w:val="22"/>
                    <w:szCs w:val="22"/>
                  </w:rPr>
                </w:rPrChange>
              </w:rPr>
              <w:instrText xml:space="preserve"> HYPERLINK "http://www.clcbio.com/products/clc-assembly-cell/" \h </w:instrText>
            </w:r>
            <w:r w:rsidRPr="006C7D70">
              <w:rPr>
                <w:rFonts w:ascii="Garamond" w:eastAsia="Arial" w:hAnsi="Garamond" w:cs="Arial"/>
                <w:color w:val="000000"/>
                <w:sz w:val="22"/>
                <w:szCs w:val="22"/>
                <w:lang w:val="en-US"/>
                <w:rPrChange w:id="178" w:author="Rutger Vos" w:date="2013-11-02T21:41:00Z">
                  <w:rPr>
                    <w:rFonts w:ascii="Garamond" w:eastAsia="Arial" w:hAnsi="Garamond" w:cs="Arial"/>
                    <w:color w:val="000000"/>
                    <w:sz w:val="22"/>
                    <w:szCs w:val="22"/>
                  </w:rPr>
                </w:rPrChange>
              </w:rPr>
              <w:fldChar w:fldCharType="separate"/>
            </w:r>
            <w:r w:rsidRPr="006C7D70">
              <w:rPr>
                <w:rFonts w:ascii="Garamond" w:eastAsia="Arial" w:hAnsi="Garamond" w:cs="Arial"/>
                <w:color w:val="1155CC"/>
                <w:sz w:val="20"/>
                <w:szCs w:val="22"/>
                <w:u w:val="single"/>
                <w:lang w:val="en-US"/>
                <w:rPrChange w:id="179" w:author="Rutger Vos" w:date="2013-11-02T21:41:00Z">
                  <w:rPr>
                    <w:rFonts w:ascii="Garamond" w:eastAsia="Arial" w:hAnsi="Garamond" w:cs="Arial"/>
                    <w:color w:val="1155CC"/>
                    <w:sz w:val="20"/>
                    <w:szCs w:val="22"/>
                    <w:u w:val="single"/>
                  </w:rPr>
                </w:rPrChange>
              </w:rPr>
              <w:t>http://www.clcbio.com/products/clc-assembly-cell</w:t>
            </w:r>
            <w:r w:rsidRPr="006C7D70">
              <w:rPr>
                <w:rFonts w:ascii="Garamond" w:eastAsia="Arial" w:hAnsi="Garamond" w:cs="Arial"/>
                <w:color w:val="1155CC"/>
                <w:sz w:val="20"/>
                <w:szCs w:val="22"/>
                <w:u w:val="single"/>
                <w:lang w:val="en-US"/>
                <w:rPrChange w:id="180" w:author="Rutger Vos" w:date="2013-11-02T21:41:00Z">
                  <w:rPr>
                    <w:rFonts w:ascii="Garamond" w:eastAsia="Arial" w:hAnsi="Garamond" w:cs="Arial"/>
                    <w:color w:val="1155CC"/>
                    <w:sz w:val="20"/>
                    <w:szCs w:val="22"/>
                    <w:u w:val="single"/>
                  </w:rPr>
                </w:rPrChange>
              </w:rPr>
              <w:fldChar w:fldCharType="end"/>
            </w:r>
            <w:r w:rsidRPr="006C7D70">
              <w:rPr>
                <w:rFonts w:ascii="Garamond" w:eastAsia="Arial" w:hAnsi="Garamond" w:cs="Arial"/>
                <w:color w:val="000000"/>
                <w:sz w:val="22"/>
                <w:szCs w:val="22"/>
                <w:lang w:val="en-US"/>
                <w:rPrChange w:id="181" w:author="Rutger Vos" w:date="2013-11-02T21:41:00Z">
                  <w:rPr>
                    <w:rFonts w:ascii="Garamond" w:eastAsia="Arial" w:hAnsi="Garamond" w:cs="Arial"/>
                    <w:color w:val="000000"/>
                    <w:sz w:val="22"/>
                    <w:szCs w:val="22"/>
                  </w:rPr>
                </w:rPrChange>
              </w:rPr>
              <w:t>/</w:t>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82"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183" w:author="Rutger Vos" w:date="2013-11-02T21:41:00Z">
                  <w:rPr>
                    <w:rFonts w:ascii="Garamond" w:eastAsia="Arial" w:hAnsi="Garamond" w:cs="Arial"/>
                    <w:color w:val="000000"/>
                    <w:sz w:val="20"/>
                    <w:szCs w:val="22"/>
                  </w:rPr>
                </w:rPrChange>
              </w:rPr>
              <w:t>Commercial</w:t>
            </w:r>
          </w:p>
          <w:p w:rsidR="00EB6C70" w:rsidRPr="006C7D70" w:rsidRDefault="00EB6C70" w:rsidP="00EB6C70">
            <w:pPr>
              <w:rPr>
                <w:rFonts w:ascii="Garamond" w:eastAsia="Arial" w:hAnsi="Garamond" w:cs="Arial"/>
                <w:color w:val="000000"/>
                <w:sz w:val="22"/>
                <w:szCs w:val="22"/>
                <w:lang w:val="en-US"/>
                <w:rPrChange w:id="184"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85"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186" w:author="Rutger Vos" w:date="2013-11-02T21:41:00Z">
                  <w:rPr>
                    <w:rFonts w:ascii="Garamond" w:eastAsia="Arial" w:hAnsi="Garamond" w:cs="Arial"/>
                    <w:color w:val="000000"/>
                    <w:sz w:val="20"/>
                    <w:szCs w:val="22"/>
                  </w:rPr>
                </w:rPrChange>
              </w:rPr>
              <w:t>De-bruijn</w:t>
            </w:r>
          </w:p>
          <w:p w:rsidR="00EB6C70" w:rsidRPr="006C7D70" w:rsidRDefault="00EB6C70" w:rsidP="00EB6C70">
            <w:pPr>
              <w:rPr>
                <w:rFonts w:ascii="Garamond" w:eastAsia="Arial" w:hAnsi="Garamond" w:cs="Arial"/>
                <w:color w:val="000000"/>
                <w:sz w:val="22"/>
                <w:szCs w:val="22"/>
                <w:lang w:val="en-US"/>
                <w:rPrChange w:id="187"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88" w:author="Rutger Vos" w:date="2013-11-02T21:41:00Z">
                  <w:rPr>
                    <w:rFonts w:ascii="Garamond" w:eastAsia="Arial" w:hAnsi="Garamond" w:cs="Arial"/>
                    <w:color w:val="000000"/>
                    <w:sz w:val="22"/>
                    <w:szCs w:val="22"/>
                  </w:rPr>
                </w:rPrChange>
              </w:rPr>
            </w:pPr>
          </w:p>
        </w:tc>
      </w:tr>
      <w:tr w:rsidR="00EB6C70" w:rsidRPr="006C7D70">
        <w:tblPrEx>
          <w:tblCellMar>
            <w:top w:w="0" w:type="dxa"/>
            <w:bottom w:w="0" w:type="dxa"/>
          </w:tblCellMar>
        </w:tblPrEx>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89"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90" w:author="Rutger Vos" w:date="2013-11-02T21:41:00Z">
                  <w:rPr>
                    <w:rFonts w:ascii="Garamond" w:eastAsia="Arial" w:hAnsi="Garamond" w:cs="Arial"/>
                    <w:color w:val="000000"/>
                    <w:sz w:val="22"/>
                    <w:szCs w:val="22"/>
                  </w:rPr>
                </w:rPrChange>
              </w:rPr>
              <w:t>ALLPATHS-LG</w:t>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91"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192" w:author="Rutger Vos" w:date="2013-11-02T21:41:00Z">
                  <w:rPr>
                    <w:rFonts w:ascii="Garamond" w:eastAsia="Arial" w:hAnsi="Garamond" w:cs="Arial"/>
                    <w:color w:val="000000"/>
                    <w:sz w:val="22"/>
                    <w:szCs w:val="22"/>
                  </w:rPr>
                </w:rPrChange>
              </w:rPr>
              <w:fldChar w:fldCharType="begin"/>
            </w:r>
            <w:r w:rsidRPr="006C7D70">
              <w:rPr>
                <w:rFonts w:ascii="Garamond" w:eastAsia="Arial" w:hAnsi="Garamond" w:cs="Arial"/>
                <w:color w:val="000000"/>
                <w:sz w:val="22"/>
                <w:szCs w:val="22"/>
                <w:lang w:val="en-US"/>
                <w:rPrChange w:id="193" w:author="Rutger Vos" w:date="2013-11-02T21:41:00Z">
                  <w:rPr>
                    <w:rFonts w:ascii="Garamond" w:eastAsia="Arial" w:hAnsi="Garamond" w:cs="Arial"/>
                    <w:color w:val="000000"/>
                    <w:sz w:val="22"/>
                    <w:szCs w:val="22"/>
                  </w:rPr>
                </w:rPrChange>
              </w:rPr>
              <w:instrText xml:space="preserve"> HYPERLINK "http://www.broadinstitute.org/software/allpaths-lg/blog/" \h </w:instrText>
            </w:r>
            <w:r w:rsidRPr="006C7D70">
              <w:rPr>
                <w:rFonts w:ascii="Garamond" w:eastAsia="Arial" w:hAnsi="Garamond" w:cs="Arial"/>
                <w:color w:val="000000"/>
                <w:sz w:val="22"/>
                <w:szCs w:val="22"/>
                <w:lang w:val="en-US"/>
                <w:rPrChange w:id="194" w:author="Rutger Vos" w:date="2013-11-02T21:41:00Z">
                  <w:rPr>
                    <w:rFonts w:ascii="Garamond" w:eastAsia="Arial" w:hAnsi="Garamond" w:cs="Arial"/>
                    <w:color w:val="000000"/>
                    <w:sz w:val="22"/>
                    <w:szCs w:val="22"/>
                  </w:rPr>
                </w:rPrChange>
              </w:rPr>
              <w:fldChar w:fldCharType="separate"/>
            </w:r>
            <w:r w:rsidRPr="006C7D70">
              <w:rPr>
                <w:rFonts w:ascii="Garamond" w:eastAsia="Arial" w:hAnsi="Garamond" w:cs="Arial"/>
                <w:color w:val="1155CC"/>
                <w:sz w:val="20"/>
                <w:szCs w:val="22"/>
                <w:u w:val="single"/>
                <w:lang w:val="en-US"/>
                <w:rPrChange w:id="195" w:author="Rutger Vos" w:date="2013-11-02T21:41:00Z">
                  <w:rPr>
                    <w:rFonts w:ascii="Garamond" w:eastAsia="Arial" w:hAnsi="Garamond" w:cs="Arial"/>
                    <w:color w:val="1155CC"/>
                    <w:sz w:val="20"/>
                    <w:szCs w:val="22"/>
                    <w:u w:val="single"/>
                  </w:rPr>
                </w:rPrChange>
              </w:rPr>
              <w:t>http://www.broadinstitute.org/software/allpaths-lg/blog/</w:t>
            </w:r>
            <w:r w:rsidRPr="006C7D70">
              <w:rPr>
                <w:rFonts w:ascii="Garamond" w:eastAsia="Arial" w:hAnsi="Garamond" w:cs="Arial"/>
                <w:color w:val="1155CC"/>
                <w:sz w:val="20"/>
                <w:szCs w:val="22"/>
                <w:u w:val="single"/>
                <w:lang w:val="en-US"/>
                <w:rPrChange w:id="196" w:author="Rutger Vos" w:date="2013-11-02T21:41:00Z">
                  <w:rPr>
                    <w:rFonts w:ascii="Garamond" w:eastAsia="Arial" w:hAnsi="Garamond" w:cs="Arial"/>
                    <w:color w:val="1155CC"/>
                    <w:sz w:val="20"/>
                    <w:szCs w:val="22"/>
                    <w:u w:val="single"/>
                  </w:rPr>
                </w:rPrChange>
              </w:rPr>
              <w:fldChar w:fldCharType="end"/>
            </w:r>
          </w:p>
          <w:p w:rsidR="00EB6C70" w:rsidRPr="006C7D70" w:rsidRDefault="00EB6C70" w:rsidP="00EB6C70">
            <w:pPr>
              <w:rPr>
                <w:rFonts w:ascii="Garamond" w:eastAsia="Arial" w:hAnsi="Garamond" w:cs="Arial"/>
                <w:color w:val="000000"/>
                <w:sz w:val="22"/>
                <w:szCs w:val="22"/>
                <w:lang w:val="en-US"/>
                <w:rPrChange w:id="197"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198"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199" w:author="Rutger Vos" w:date="2013-11-02T21:41:00Z">
                  <w:rPr>
                    <w:rFonts w:ascii="Garamond" w:eastAsia="Arial" w:hAnsi="Garamond" w:cs="Arial"/>
                    <w:color w:val="000000"/>
                    <w:sz w:val="20"/>
                    <w:szCs w:val="22"/>
                  </w:rPr>
                </w:rPrChange>
              </w:rPr>
              <w:t>Open-source</w:t>
            </w:r>
          </w:p>
          <w:p w:rsidR="00EB6C70" w:rsidRPr="006C7D70" w:rsidRDefault="00EB6C70" w:rsidP="00EB6C70">
            <w:pPr>
              <w:rPr>
                <w:rFonts w:ascii="Garamond" w:eastAsia="Arial" w:hAnsi="Garamond" w:cs="Arial"/>
                <w:color w:val="000000"/>
                <w:sz w:val="22"/>
                <w:szCs w:val="22"/>
                <w:lang w:val="en-US"/>
                <w:rPrChange w:id="200"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01"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202" w:author="Rutger Vos" w:date="2013-11-02T21:41:00Z">
                  <w:rPr>
                    <w:rFonts w:ascii="Garamond" w:eastAsia="Arial" w:hAnsi="Garamond" w:cs="Arial"/>
                    <w:color w:val="000000"/>
                    <w:sz w:val="20"/>
                    <w:szCs w:val="22"/>
                  </w:rPr>
                </w:rPrChange>
              </w:rPr>
              <w:t>De-bruijn</w:t>
            </w:r>
          </w:p>
          <w:p w:rsidR="00EB6C70" w:rsidRPr="006C7D70" w:rsidRDefault="00EB6C70" w:rsidP="00EB6C70">
            <w:pPr>
              <w:rPr>
                <w:rFonts w:ascii="Garamond" w:eastAsia="Arial" w:hAnsi="Garamond" w:cs="Arial"/>
                <w:color w:val="000000"/>
                <w:sz w:val="22"/>
                <w:szCs w:val="22"/>
                <w:lang w:val="en-US"/>
                <w:rPrChange w:id="203"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04" w:author="Rutger Vos" w:date="2013-11-02T21:41:00Z">
                  <w:rPr>
                    <w:rFonts w:ascii="Garamond" w:eastAsia="Arial" w:hAnsi="Garamond" w:cs="Arial"/>
                    <w:color w:val="000000"/>
                    <w:sz w:val="22"/>
                    <w:szCs w:val="22"/>
                  </w:rPr>
                </w:rPrChange>
              </w:rPr>
            </w:pPr>
          </w:p>
        </w:tc>
      </w:tr>
      <w:tr w:rsidR="00EB6C70" w:rsidRPr="006C7D70">
        <w:tblPrEx>
          <w:tblCellMar>
            <w:top w:w="0" w:type="dxa"/>
            <w:bottom w:w="0" w:type="dxa"/>
          </w:tblCellMar>
        </w:tblPrEx>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05"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06" w:author="Rutger Vos" w:date="2013-11-02T21:41:00Z">
                  <w:rPr>
                    <w:rFonts w:ascii="Garamond" w:eastAsia="Arial" w:hAnsi="Garamond" w:cs="Arial"/>
                    <w:color w:val="000000"/>
                    <w:sz w:val="22"/>
                    <w:szCs w:val="22"/>
                  </w:rPr>
                </w:rPrChange>
              </w:rPr>
              <w:t>PASHA</w:t>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07"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08" w:author="Rutger Vos" w:date="2013-11-02T21:41:00Z">
                  <w:rPr>
                    <w:rFonts w:ascii="Garamond" w:eastAsia="Arial" w:hAnsi="Garamond" w:cs="Arial"/>
                    <w:color w:val="000000"/>
                    <w:sz w:val="22"/>
                    <w:szCs w:val="22"/>
                  </w:rPr>
                </w:rPrChange>
              </w:rPr>
              <w:fldChar w:fldCharType="begin"/>
            </w:r>
            <w:r w:rsidRPr="006C7D70">
              <w:rPr>
                <w:rFonts w:ascii="Garamond" w:eastAsia="Arial" w:hAnsi="Garamond" w:cs="Arial"/>
                <w:color w:val="000000"/>
                <w:sz w:val="22"/>
                <w:szCs w:val="22"/>
                <w:lang w:val="en-US"/>
                <w:rPrChange w:id="209" w:author="Rutger Vos" w:date="2013-11-02T21:41:00Z">
                  <w:rPr>
                    <w:rFonts w:ascii="Garamond" w:eastAsia="Arial" w:hAnsi="Garamond" w:cs="Arial"/>
                    <w:color w:val="000000"/>
                    <w:sz w:val="22"/>
                    <w:szCs w:val="22"/>
                  </w:rPr>
                </w:rPrChange>
              </w:rPr>
              <w:instrText xml:space="preserve"> HYPERLINK "http://sourceforge.net/projects/pasha/" \h </w:instrText>
            </w:r>
            <w:r w:rsidRPr="006C7D70">
              <w:rPr>
                <w:rFonts w:ascii="Garamond" w:eastAsia="Arial" w:hAnsi="Garamond" w:cs="Arial"/>
                <w:color w:val="000000"/>
                <w:sz w:val="22"/>
                <w:szCs w:val="22"/>
                <w:lang w:val="en-US"/>
                <w:rPrChange w:id="210" w:author="Rutger Vos" w:date="2013-11-02T21:41:00Z">
                  <w:rPr>
                    <w:rFonts w:ascii="Garamond" w:eastAsia="Arial" w:hAnsi="Garamond" w:cs="Arial"/>
                    <w:color w:val="000000"/>
                    <w:sz w:val="22"/>
                    <w:szCs w:val="22"/>
                  </w:rPr>
                </w:rPrChange>
              </w:rPr>
              <w:fldChar w:fldCharType="separate"/>
            </w:r>
            <w:r w:rsidRPr="006C7D70">
              <w:rPr>
                <w:rFonts w:ascii="Garamond" w:eastAsia="Arial" w:hAnsi="Garamond" w:cs="Arial"/>
                <w:color w:val="1155CC"/>
                <w:sz w:val="20"/>
                <w:szCs w:val="22"/>
                <w:u w:val="single"/>
                <w:lang w:val="en-US"/>
                <w:rPrChange w:id="211" w:author="Rutger Vos" w:date="2013-11-02T21:41:00Z">
                  <w:rPr>
                    <w:rFonts w:ascii="Garamond" w:eastAsia="Arial" w:hAnsi="Garamond" w:cs="Arial"/>
                    <w:color w:val="1155CC"/>
                    <w:sz w:val="20"/>
                    <w:szCs w:val="22"/>
                    <w:u w:val="single"/>
                  </w:rPr>
                </w:rPrChange>
              </w:rPr>
              <w:t>http://sourceforge.net/projects/pasha/</w:t>
            </w:r>
            <w:r w:rsidRPr="006C7D70">
              <w:rPr>
                <w:rFonts w:ascii="Garamond" w:eastAsia="Arial" w:hAnsi="Garamond" w:cs="Arial"/>
                <w:color w:val="1155CC"/>
                <w:sz w:val="20"/>
                <w:szCs w:val="22"/>
                <w:u w:val="single"/>
                <w:lang w:val="en-US"/>
                <w:rPrChange w:id="212" w:author="Rutger Vos" w:date="2013-11-02T21:41:00Z">
                  <w:rPr>
                    <w:rFonts w:ascii="Garamond" w:eastAsia="Arial" w:hAnsi="Garamond" w:cs="Arial"/>
                    <w:color w:val="1155CC"/>
                    <w:sz w:val="20"/>
                    <w:szCs w:val="22"/>
                    <w:u w:val="single"/>
                  </w:rPr>
                </w:rPrChange>
              </w:rPr>
              <w:fldChar w:fldCharType="end"/>
            </w: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13"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214" w:author="Rutger Vos" w:date="2013-11-02T21:41:00Z">
                  <w:rPr>
                    <w:rFonts w:ascii="Garamond" w:eastAsia="Arial" w:hAnsi="Garamond" w:cs="Arial"/>
                    <w:color w:val="000000"/>
                    <w:sz w:val="20"/>
                    <w:szCs w:val="22"/>
                  </w:rPr>
                </w:rPrChange>
              </w:rPr>
              <w:t>Open-source</w:t>
            </w:r>
          </w:p>
          <w:p w:rsidR="00EB6C70" w:rsidRPr="006C7D70" w:rsidRDefault="00EB6C70" w:rsidP="00EB6C70">
            <w:pPr>
              <w:rPr>
                <w:rFonts w:ascii="Garamond" w:eastAsia="Arial" w:hAnsi="Garamond" w:cs="Arial"/>
                <w:color w:val="000000"/>
                <w:sz w:val="22"/>
                <w:szCs w:val="22"/>
                <w:lang w:val="en-US"/>
                <w:rPrChange w:id="215"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16"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0"/>
                <w:szCs w:val="22"/>
                <w:lang w:val="en-US"/>
                <w:rPrChange w:id="217" w:author="Rutger Vos" w:date="2013-11-02T21:41:00Z">
                  <w:rPr>
                    <w:rFonts w:ascii="Garamond" w:eastAsia="Arial" w:hAnsi="Garamond" w:cs="Arial"/>
                    <w:color w:val="000000"/>
                    <w:sz w:val="20"/>
                    <w:szCs w:val="22"/>
                  </w:rPr>
                </w:rPrChange>
              </w:rPr>
              <w:t>De-bruijn</w:t>
            </w:r>
          </w:p>
          <w:p w:rsidR="00EB6C70" w:rsidRPr="006C7D70" w:rsidRDefault="00EB6C70" w:rsidP="00EB6C70">
            <w:pPr>
              <w:rPr>
                <w:rFonts w:ascii="Garamond" w:eastAsia="Arial" w:hAnsi="Garamond" w:cs="Arial"/>
                <w:color w:val="000000"/>
                <w:sz w:val="22"/>
                <w:szCs w:val="22"/>
                <w:lang w:val="en-US"/>
                <w:rPrChange w:id="218" w:author="Rutger Vos" w:date="2013-11-02T21:41:00Z">
                  <w:rPr>
                    <w:rFonts w:ascii="Garamond" w:eastAsia="Arial" w:hAnsi="Garamond" w:cs="Arial"/>
                    <w:color w:val="000000"/>
                    <w:sz w:val="22"/>
                    <w:szCs w:val="22"/>
                  </w:rPr>
                </w:rPrChange>
              </w:rPr>
            </w:pPr>
          </w:p>
        </w:tc>
        <w:tc>
          <w:tcPr>
            <w:tcW w:w="2088"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19"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20" w:author="Rutger Vos" w:date="2013-11-02T21:41:00Z">
                  <w:rPr>
                    <w:rFonts w:ascii="Garamond" w:eastAsia="Arial" w:hAnsi="Garamond" w:cs="Arial"/>
                    <w:color w:val="000000"/>
                    <w:sz w:val="22"/>
                    <w:szCs w:val="22"/>
                  </w:rPr>
                </w:rPrChange>
              </w:rPr>
              <w:t>+</w:t>
            </w:r>
          </w:p>
        </w:tc>
      </w:tr>
    </w:tbl>
    <w:p w:rsidR="00EB6C70" w:rsidRPr="006C7D70" w:rsidRDefault="00EB6C70" w:rsidP="008B7328">
      <w:pPr>
        <w:rPr>
          <w:rFonts w:ascii="Garamond" w:hAnsi="Garamond"/>
          <w:lang w:val="en-US"/>
          <w:rPrChange w:id="221" w:author="Rutger Vos" w:date="2013-11-02T21:41:00Z">
            <w:rPr>
              <w:rFonts w:ascii="Garamond" w:hAnsi="Garamond"/>
            </w:rPr>
          </w:rPrChange>
        </w:rPr>
      </w:pPr>
    </w:p>
    <w:p w:rsidR="00891576" w:rsidRPr="006C7D70" w:rsidRDefault="00891576" w:rsidP="008B7328">
      <w:pPr>
        <w:pStyle w:val="Heading1"/>
        <w:rPr>
          <w:rFonts w:ascii="Garamond" w:hAnsi="Garamond"/>
          <w:i w:val="0"/>
          <w:lang w:val="en-US"/>
          <w:rPrChange w:id="222" w:author="Rutger Vos" w:date="2013-11-02T21:41:00Z">
            <w:rPr>
              <w:rFonts w:ascii="Garamond" w:hAnsi="Garamond"/>
              <w:i w:val="0"/>
              <w:lang w:val="nl-NL"/>
            </w:rPr>
          </w:rPrChange>
        </w:rPr>
      </w:pPr>
      <w:bookmarkStart w:id="223" w:name="_Toc356231330"/>
    </w:p>
    <w:p w:rsidR="00EB6C70" w:rsidRPr="006C7D70" w:rsidRDefault="00EB6C70" w:rsidP="00EB6C70">
      <w:pPr>
        <w:pStyle w:val="Heading1"/>
        <w:rPr>
          <w:rFonts w:ascii="Garamond" w:hAnsi="Garamond"/>
          <w:i w:val="0"/>
          <w:lang w:val="en-US"/>
          <w:rPrChange w:id="224" w:author="Rutger Vos" w:date="2013-11-02T21:41:00Z">
            <w:rPr>
              <w:rFonts w:ascii="Garamond" w:hAnsi="Garamond"/>
              <w:i w:val="0"/>
              <w:lang w:val="nl-NL"/>
            </w:rPr>
          </w:rPrChange>
        </w:rPr>
      </w:pPr>
      <w:bookmarkStart w:id="225" w:name="_Toc369263752"/>
      <w:r w:rsidRPr="006C7D70">
        <w:rPr>
          <w:rFonts w:ascii="Garamond" w:hAnsi="Garamond"/>
          <w:i w:val="0"/>
          <w:lang w:val="en-US"/>
          <w:rPrChange w:id="226" w:author="Rutger Vos" w:date="2013-11-02T21:41:00Z">
            <w:rPr>
              <w:rFonts w:ascii="Garamond" w:hAnsi="Garamond"/>
              <w:i w:val="0"/>
              <w:lang w:val="nl-NL"/>
            </w:rPr>
          </w:rPrChange>
        </w:rPr>
        <w:t>The genomes</w:t>
      </w:r>
      <w:bookmarkEnd w:id="225"/>
    </w:p>
    <w:p w:rsidR="00EB6C70" w:rsidRPr="006C7D70" w:rsidRDefault="00EB6C70" w:rsidP="00EB6C70">
      <w:pPr>
        <w:pStyle w:val="Heading1"/>
        <w:rPr>
          <w:rFonts w:ascii="Garamond" w:hAnsi="Garamond"/>
          <w:i w:val="0"/>
          <w:lang w:val="en-US"/>
          <w:rPrChange w:id="227" w:author="Rutger Vos" w:date="2013-11-02T21:41:00Z">
            <w:rPr>
              <w:rFonts w:ascii="Garamond" w:hAnsi="Garamond"/>
              <w:i w:val="0"/>
              <w:lang w:val="nl-NL"/>
            </w:rPr>
          </w:rPrChange>
        </w:rPr>
      </w:pPr>
    </w:p>
    <w:p w:rsidR="00EB6C70" w:rsidRPr="006C7D70" w:rsidRDefault="00EB6C70" w:rsidP="00EB6C70">
      <w:pPr>
        <w:pStyle w:val="Heading1"/>
        <w:rPr>
          <w:rFonts w:ascii="Garamond" w:hAnsi="Garamond"/>
          <w:b w:val="0"/>
          <w:i w:val="0"/>
          <w:lang w:val="en-US"/>
          <w:rPrChange w:id="228" w:author="Rutger Vos" w:date="2013-11-02T21:41:00Z">
            <w:rPr>
              <w:rFonts w:ascii="Garamond" w:hAnsi="Garamond"/>
              <w:b w:val="0"/>
              <w:i w:val="0"/>
              <w:lang w:val="nl-NL"/>
            </w:rPr>
          </w:rPrChange>
        </w:rPr>
      </w:pPr>
      <w:bookmarkStart w:id="229" w:name="_Toc369263753"/>
      <w:r w:rsidRPr="006C7D70">
        <w:rPr>
          <w:rFonts w:ascii="Garamond" w:hAnsi="Garamond"/>
          <w:b w:val="0"/>
          <w:i w:val="0"/>
          <w:lang w:val="en-US"/>
          <w:rPrChange w:id="230" w:author="Rutger Vos" w:date="2013-11-02T21:41:00Z">
            <w:rPr>
              <w:rFonts w:ascii="Garamond" w:hAnsi="Garamond"/>
              <w:b w:val="0"/>
              <w:i w:val="0"/>
              <w:lang w:val="nl-NL"/>
            </w:rPr>
          </w:rPrChange>
        </w:rPr>
        <w:t>In this project there will be worked with the genome of two species, the Rhagoletis cerasi and the Gonioctena quinquepunctata. These are two insects and therefore have larger genomes than bacteria. The data consists of paired-end illumina reads, these are very short and are more intensive for the computer</w:t>
      </w:r>
      <w:r w:rsidRPr="006C7D70">
        <w:rPr>
          <w:rFonts w:ascii="Garamond" w:hAnsi="Garamond"/>
          <w:b w:val="0"/>
          <w:i w:val="0"/>
          <w:vertAlign w:val="superscript"/>
          <w:lang w:val="en-US"/>
          <w:rPrChange w:id="231" w:author="Rutger Vos" w:date="2013-11-02T21:41:00Z">
            <w:rPr>
              <w:rFonts w:ascii="Garamond" w:hAnsi="Garamond"/>
              <w:b w:val="0"/>
              <w:i w:val="0"/>
              <w:vertAlign w:val="superscript"/>
              <w:lang w:val="nl-NL"/>
            </w:rPr>
          </w:rPrChange>
        </w:rPr>
        <w:t>4</w:t>
      </w:r>
      <w:r w:rsidRPr="006C7D70">
        <w:rPr>
          <w:rFonts w:ascii="Garamond" w:hAnsi="Garamond"/>
          <w:b w:val="0"/>
          <w:i w:val="0"/>
          <w:lang w:val="en-US"/>
          <w:rPrChange w:id="232" w:author="Rutger Vos" w:date="2013-11-02T21:41:00Z">
            <w:rPr>
              <w:rFonts w:ascii="Garamond" w:hAnsi="Garamond"/>
              <w:b w:val="0"/>
              <w:i w:val="0"/>
              <w:lang w:val="nl-NL"/>
            </w:rPr>
          </w:rPrChange>
        </w:rPr>
        <w:t>.  These larger genomes are harder to assemble and cost more time and computational memory and cpu. The two species go by the name of the cherry fruit fly (Rhagoletis cerasi) and some kind of leaf beetle (Gonioctena quinquepunctata). They both live on a host plant and cause trouble on the agriculture.</w:t>
      </w:r>
      <w:bookmarkEnd w:id="229"/>
    </w:p>
    <w:p w:rsidR="00891576" w:rsidRPr="006C7D70" w:rsidRDefault="00EB6C70" w:rsidP="00EB6C70">
      <w:pPr>
        <w:pStyle w:val="Heading1"/>
        <w:rPr>
          <w:rFonts w:ascii="Garamond" w:hAnsi="Garamond"/>
          <w:b w:val="0"/>
          <w:i w:val="0"/>
          <w:lang w:val="en-US"/>
          <w:rPrChange w:id="233" w:author="Rutger Vos" w:date="2013-11-02T21:41:00Z">
            <w:rPr>
              <w:rFonts w:ascii="Garamond" w:hAnsi="Garamond"/>
              <w:b w:val="0"/>
              <w:i w:val="0"/>
              <w:lang w:val="nl-NL"/>
            </w:rPr>
          </w:rPrChange>
        </w:rPr>
      </w:pPr>
      <w:bookmarkStart w:id="234" w:name="_Toc369263754"/>
      <w:r w:rsidRPr="006C7D70">
        <w:rPr>
          <w:rFonts w:ascii="Garamond" w:hAnsi="Garamond"/>
          <w:b w:val="0"/>
          <w:i w:val="0"/>
          <w:lang w:val="en-US"/>
          <w:rPrChange w:id="235" w:author="Rutger Vos" w:date="2013-11-02T21:41:00Z">
            <w:rPr>
              <w:rFonts w:ascii="Garamond" w:hAnsi="Garamond"/>
              <w:b w:val="0"/>
              <w:i w:val="0"/>
              <w:lang w:val="nl-NL"/>
            </w:rPr>
          </w:rPrChange>
        </w:rPr>
        <w:t>To compare the different sizes of genome from multiple organisms:</w:t>
      </w:r>
      <w:bookmarkEnd w:id="234"/>
    </w:p>
    <w:p w:rsidR="00891576" w:rsidRPr="006C7D70" w:rsidRDefault="00891576" w:rsidP="008B7328">
      <w:pPr>
        <w:pStyle w:val="Heading1"/>
        <w:rPr>
          <w:rFonts w:ascii="Garamond" w:hAnsi="Garamond"/>
          <w:b w:val="0"/>
          <w:i w:val="0"/>
          <w:lang w:val="en-US"/>
          <w:rPrChange w:id="236" w:author="Rutger Vos" w:date="2013-11-02T21:41:00Z">
            <w:rPr>
              <w:rFonts w:ascii="Garamond" w:hAnsi="Garamond"/>
              <w:b w:val="0"/>
              <w:i w:val="0"/>
              <w:lang w:val="nl-NL"/>
            </w:rPr>
          </w:rPrChange>
        </w:rPr>
      </w:pPr>
    </w:p>
    <w:p w:rsidR="00EB6C70" w:rsidRPr="006C7D70" w:rsidRDefault="00EB6C70" w:rsidP="00EB6C70">
      <w:pPr>
        <w:pStyle w:val="Caption"/>
        <w:keepNext/>
        <w:rPr>
          <w:rFonts w:ascii="Garamond" w:hAnsi="Garamond"/>
          <w:lang w:val="en-US"/>
          <w:rPrChange w:id="237" w:author="Rutger Vos" w:date="2013-11-02T21:41:00Z">
            <w:rPr>
              <w:rFonts w:ascii="Garamond" w:hAnsi="Garamond"/>
            </w:rPr>
          </w:rPrChange>
        </w:rPr>
      </w:pPr>
      <w:r w:rsidRPr="006C7D70">
        <w:rPr>
          <w:rFonts w:ascii="Garamond" w:hAnsi="Garamond"/>
          <w:lang w:val="en-US"/>
          <w:rPrChange w:id="238" w:author="Rutger Vos" w:date="2013-11-02T21:41:00Z">
            <w:rPr>
              <w:rFonts w:ascii="Garamond" w:hAnsi="Garamond"/>
            </w:rPr>
          </w:rPrChange>
        </w:rPr>
        <w:t xml:space="preserve">Tabel </w:t>
      </w:r>
      <w:r w:rsidRPr="006C7D70">
        <w:rPr>
          <w:rFonts w:ascii="Garamond" w:hAnsi="Garamond"/>
          <w:lang w:val="en-US"/>
          <w:rPrChange w:id="239" w:author="Rutger Vos" w:date="2013-11-02T21:41:00Z">
            <w:rPr>
              <w:rFonts w:ascii="Garamond" w:hAnsi="Garamond"/>
            </w:rPr>
          </w:rPrChange>
        </w:rPr>
        <w:fldChar w:fldCharType="begin"/>
      </w:r>
      <w:r w:rsidRPr="006C7D70">
        <w:rPr>
          <w:rFonts w:ascii="Garamond" w:hAnsi="Garamond"/>
          <w:lang w:val="en-US"/>
          <w:rPrChange w:id="240" w:author="Rutger Vos" w:date="2013-11-02T21:41:00Z">
            <w:rPr>
              <w:rFonts w:ascii="Garamond" w:hAnsi="Garamond"/>
            </w:rPr>
          </w:rPrChange>
        </w:rPr>
        <w:instrText xml:space="preserve"> SEQ Tabel \* ARABIC </w:instrText>
      </w:r>
      <w:r w:rsidRPr="006C7D70">
        <w:rPr>
          <w:rFonts w:ascii="Garamond" w:hAnsi="Garamond"/>
          <w:lang w:val="en-US"/>
          <w:rPrChange w:id="241" w:author="Rutger Vos" w:date="2013-11-02T21:41:00Z">
            <w:rPr>
              <w:rFonts w:ascii="Garamond" w:hAnsi="Garamond"/>
            </w:rPr>
          </w:rPrChange>
        </w:rPr>
        <w:fldChar w:fldCharType="separate"/>
      </w:r>
      <w:r w:rsidR="00403B9E" w:rsidRPr="006C7D70">
        <w:rPr>
          <w:rFonts w:ascii="Garamond" w:hAnsi="Garamond"/>
          <w:noProof/>
          <w:lang w:val="en-US"/>
          <w:rPrChange w:id="242" w:author="Rutger Vos" w:date="2013-11-02T21:41:00Z">
            <w:rPr>
              <w:rFonts w:ascii="Garamond" w:hAnsi="Garamond"/>
              <w:noProof/>
            </w:rPr>
          </w:rPrChange>
        </w:rPr>
        <w:t>2</w:t>
      </w:r>
      <w:r w:rsidRPr="006C7D70">
        <w:rPr>
          <w:rFonts w:ascii="Garamond" w:hAnsi="Garamond"/>
          <w:lang w:val="en-US"/>
          <w:rPrChange w:id="243" w:author="Rutger Vos" w:date="2013-11-02T21:41:00Z">
            <w:rPr>
              <w:rFonts w:ascii="Garamond" w:hAnsi="Garamond"/>
            </w:rPr>
          </w:rPrChange>
        </w:rPr>
        <w:fldChar w:fldCharType="end"/>
      </w:r>
      <w:r w:rsidRPr="006C7D70">
        <w:rPr>
          <w:rFonts w:ascii="Garamond" w:hAnsi="Garamond"/>
          <w:lang w:val="en-US"/>
          <w:rPrChange w:id="244" w:author="Rutger Vos" w:date="2013-11-02T21:41:00Z">
            <w:rPr>
              <w:rFonts w:ascii="Garamond" w:hAnsi="Garamond"/>
            </w:rPr>
          </w:rPrChange>
        </w:rPr>
        <w:t>: Genome differences between several organismen</w:t>
      </w:r>
    </w:p>
    <w:tbl>
      <w:tblPr>
        <w:tblW w:w="1044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480"/>
        <w:gridCol w:w="3480"/>
        <w:gridCol w:w="3480"/>
      </w:tblGrid>
      <w:tr w:rsidR="00EB6C70" w:rsidRPr="006C7D70">
        <w:tblPrEx>
          <w:tblCellMar>
            <w:top w:w="0" w:type="dxa"/>
            <w:bottom w:w="0" w:type="dxa"/>
          </w:tblCellMar>
        </w:tblPrEx>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45"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46" w:author="Rutger Vos" w:date="2013-11-02T21:41:00Z">
                  <w:rPr>
                    <w:rFonts w:ascii="Garamond" w:eastAsia="Arial" w:hAnsi="Garamond" w:cs="Arial"/>
                    <w:color w:val="000000"/>
                    <w:sz w:val="22"/>
                    <w:szCs w:val="22"/>
                  </w:rPr>
                </w:rPrChange>
              </w:rPr>
              <w:t>Scientific name</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47"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48" w:author="Rutger Vos" w:date="2013-11-02T21:41:00Z">
                  <w:rPr>
                    <w:rFonts w:ascii="Garamond" w:eastAsia="Arial" w:hAnsi="Garamond" w:cs="Arial"/>
                    <w:color w:val="000000"/>
                    <w:sz w:val="22"/>
                    <w:szCs w:val="22"/>
                  </w:rPr>
                </w:rPrChange>
              </w:rPr>
              <w:t>Common name</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49"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50" w:author="Rutger Vos" w:date="2013-11-02T21:41:00Z">
                  <w:rPr>
                    <w:rFonts w:ascii="Garamond" w:eastAsia="Arial" w:hAnsi="Garamond" w:cs="Arial"/>
                    <w:color w:val="000000"/>
                    <w:sz w:val="22"/>
                    <w:szCs w:val="22"/>
                  </w:rPr>
                </w:rPrChange>
              </w:rPr>
              <w:t>Size</w:t>
            </w:r>
          </w:p>
        </w:tc>
      </w:tr>
      <w:tr w:rsidR="00EB6C70" w:rsidRPr="006C7D70">
        <w:tblPrEx>
          <w:tblCellMar>
            <w:top w:w="0" w:type="dxa"/>
            <w:bottom w:w="0" w:type="dxa"/>
          </w:tblCellMar>
        </w:tblPrEx>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51" w:author="Rutger Vos" w:date="2013-11-02T21:41:00Z">
                  <w:rPr>
                    <w:rFonts w:ascii="Garamond" w:eastAsia="Arial" w:hAnsi="Garamond" w:cs="Arial"/>
                    <w:color w:val="000000"/>
                    <w:sz w:val="22"/>
                    <w:szCs w:val="22"/>
                  </w:rPr>
                </w:rPrChange>
              </w:rPr>
            </w:pPr>
            <w:r w:rsidRPr="006C7D70">
              <w:rPr>
                <w:rFonts w:ascii="Garamond" w:eastAsia="Arial" w:hAnsi="Garamond" w:cs="Arial"/>
                <w:i/>
                <w:color w:val="000000"/>
                <w:sz w:val="22"/>
                <w:szCs w:val="22"/>
                <w:lang w:val="en-US"/>
                <w:rPrChange w:id="252" w:author="Rutger Vos" w:date="2013-11-02T21:41:00Z">
                  <w:rPr>
                    <w:rFonts w:ascii="Garamond" w:eastAsia="Arial" w:hAnsi="Garamond" w:cs="Arial"/>
                    <w:i/>
                    <w:color w:val="000000"/>
                    <w:sz w:val="22"/>
                    <w:szCs w:val="22"/>
                  </w:rPr>
                </w:rPrChange>
              </w:rPr>
              <w:t>Escherichia coli</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53"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54" w:author="Rutger Vos" w:date="2013-11-02T21:41:00Z">
                  <w:rPr>
                    <w:rFonts w:ascii="Garamond" w:eastAsia="Arial" w:hAnsi="Garamond" w:cs="Arial"/>
                    <w:color w:val="000000"/>
                    <w:sz w:val="22"/>
                    <w:szCs w:val="22"/>
                  </w:rPr>
                </w:rPrChange>
              </w:rPr>
              <w:t>coli bacteria</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55"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56" w:author="Rutger Vos" w:date="2013-11-02T21:41:00Z">
                  <w:rPr>
                    <w:rFonts w:ascii="Garamond" w:eastAsia="Arial" w:hAnsi="Garamond" w:cs="Arial"/>
                    <w:color w:val="000000"/>
                    <w:sz w:val="22"/>
                    <w:szCs w:val="22"/>
                  </w:rPr>
                </w:rPrChange>
              </w:rPr>
              <w:t>4.6 MB</w:t>
            </w:r>
          </w:p>
        </w:tc>
      </w:tr>
      <w:tr w:rsidR="00EB6C70" w:rsidRPr="006C7D70">
        <w:tblPrEx>
          <w:tblCellMar>
            <w:top w:w="0" w:type="dxa"/>
            <w:bottom w:w="0" w:type="dxa"/>
          </w:tblCellMar>
        </w:tblPrEx>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57" w:author="Rutger Vos" w:date="2013-11-02T21:41:00Z">
                  <w:rPr>
                    <w:rFonts w:ascii="Garamond" w:eastAsia="Arial" w:hAnsi="Garamond" w:cs="Arial"/>
                    <w:color w:val="000000"/>
                    <w:sz w:val="22"/>
                    <w:szCs w:val="22"/>
                  </w:rPr>
                </w:rPrChange>
              </w:rPr>
            </w:pPr>
            <w:r w:rsidRPr="006C7D70">
              <w:rPr>
                <w:rFonts w:ascii="Garamond" w:eastAsia="Arial" w:hAnsi="Garamond" w:cs="Arial"/>
                <w:i/>
                <w:color w:val="000000"/>
                <w:sz w:val="22"/>
                <w:szCs w:val="22"/>
                <w:lang w:val="en-US"/>
                <w:rPrChange w:id="258" w:author="Rutger Vos" w:date="2013-11-02T21:41:00Z">
                  <w:rPr>
                    <w:rFonts w:ascii="Garamond" w:eastAsia="Arial" w:hAnsi="Garamond" w:cs="Arial"/>
                    <w:i/>
                    <w:color w:val="000000"/>
                    <w:sz w:val="22"/>
                    <w:szCs w:val="22"/>
                  </w:rPr>
                </w:rPrChange>
              </w:rPr>
              <w:t>Saccharomyces cervisiae</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59"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60" w:author="Rutger Vos" w:date="2013-11-02T21:41:00Z">
                  <w:rPr>
                    <w:rFonts w:ascii="Garamond" w:eastAsia="Arial" w:hAnsi="Garamond" w:cs="Arial"/>
                    <w:color w:val="000000"/>
                    <w:sz w:val="22"/>
                    <w:szCs w:val="22"/>
                  </w:rPr>
                </w:rPrChange>
              </w:rPr>
              <w:t>yeast</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61"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62" w:author="Rutger Vos" w:date="2013-11-02T21:41:00Z">
                  <w:rPr>
                    <w:rFonts w:ascii="Garamond" w:eastAsia="Arial" w:hAnsi="Garamond" w:cs="Arial"/>
                    <w:color w:val="000000"/>
                    <w:sz w:val="22"/>
                    <w:szCs w:val="22"/>
                  </w:rPr>
                </w:rPrChange>
              </w:rPr>
              <w:t>12.1 MB</w:t>
            </w:r>
          </w:p>
        </w:tc>
      </w:tr>
      <w:tr w:rsidR="00EB6C70" w:rsidRPr="006C7D70">
        <w:tblPrEx>
          <w:tblCellMar>
            <w:top w:w="0" w:type="dxa"/>
            <w:bottom w:w="0" w:type="dxa"/>
          </w:tblCellMar>
        </w:tblPrEx>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63" w:author="Rutger Vos" w:date="2013-11-02T21:41:00Z">
                  <w:rPr>
                    <w:rFonts w:ascii="Garamond" w:eastAsia="Arial" w:hAnsi="Garamond" w:cs="Arial"/>
                    <w:color w:val="000000"/>
                    <w:sz w:val="22"/>
                    <w:szCs w:val="22"/>
                  </w:rPr>
                </w:rPrChange>
              </w:rPr>
            </w:pPr>
            <w:r w:rsidRPr="006C7D70">
              <w:rPr>
                <w:rFonts w:ascii="Garamond" w:eastAsia="Arial" w:hAnsi="Garamond" w:cs="Arial"/>
                <w:i/>
                <w:color w:val="000000"/>
                <w:sz w:val="22"/>
                <w:szCs w:val="22"/>
                <w:lang w:val="en-US"/>
                <w:rPrChange w:id="264" w:author="Rutger Vos" w:date="2013-11-02T21:41:00Z">
                  <w:rPr>
                    <w:rFonts w:ascii="Garamond" w:eastAsia="Arial" w:hAnsi="Garamond" w:cs="Arial"/>
                    <w:i/>
                    <w:color w:val="000000"/>
                    <w:sz w:val="22"/>
                    <w:szCs w:val="22"/>
                  </w:rPr>
                </w:rPrChange>
              </w:rPr>
              <w:t>Drosophila melanogaster</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65"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66" w:author="Rutger Vos" w:date="2013-11-02T21:41:00Z">
                  <w:rPr>
                    <w:rFonts w:ascii="Garamond" w:eastAsia="Arial" w:hAnsi="Garamond" w:cs="Arial"/>
                    <w:color w:val="000000"/>
                    <w:sz w:val="22"/>
                    <w:szCs w:val="22"/>
                  </w:rPr>
                </w:rPrChange>
              </w:rPr>
              <w:t>fruit fly</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67"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68" w:author="Rutger Vos" w:date="2013-11-02T21:41:00Z">
                  <w:rPr>
                    <w:rFonts w:ascii="Garamond" w:eastAsia="Arial" w:hAnsi="Garamond" w:cs="Arial"/>
                    <w:color w:val="000000"/>
                    <w:sz w:val="22"/>
                    <w:szCs w:val="22"/>
                  </w:rPr>
                </w:rPrChange>
              </w:rPr>
              <w:t>139.5 MB</w:t>
            </w:r>
          </w:p>
        </w:tc>
      </w:tr>
      <w:tr w:rsidR="00EB6C70" w:rsidRPr="006C7D70">
        <w:tblPrEx>
          <w:tblCellMar>
            <w:top w:w="0" w:type="dxa"/>
            <w:bottom w:w="0" w:type="dxa"/>
          </w:tblCellMar>
        </w:tblPrEx>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69" w:author="Rutger Vos" w:date="2013-11-02T21:41:00Z">
                  <w:rPr>
                    <w:rFonts w:ascii="Garamond" w:eastAsia="Arial" w:hAnsi="Garamond" w:cs="Arial"/>
                    <w:color w:val="000000"/>
                    <w:sz w:val="22"/>
                    <w:szCs w:val="22"/>
                  </w:rPr>
                </w:rPrChange>
              </w:rPr>
            </w:pPr>
            <w:r w:rsidRPr="006C7D70">
              <w:rPr>
                <w:rFonts w:ascii="Garamond" w:eastAsia="Arial" w:hAnsi="Garamond" w:cs="Arial"/>
                <w:i/>
                <w:color w:val="000000"/>
                <w:sz w:val="22"/>
                <w:szCs w:val="22"/>
                <w:lang w:val="en-US"/>
                <w:rPrChange w:id="270" w:author="Rutger Vos" w:date="2013-11-02T21:41:00Z">
                  <w:rPr>
                    <w:rFonts w:ascii="Garamond" w:eastAsia="Arial" w:hAnsi="Garamond" w:cs="Arial"/>
                    <w:i/>
                    <w:color w:val="000000"/>
                    <w:sz w:val="22"/>
                    <w:szCs w:val="22"/>
                  </w:rPr>
                </w:rPrChange>
              </w:rPr>
              <w:t>Caenorhabditis elegans</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71"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72" w:author="Rutger Vos" w:date="2013-11-02T21:41:00Z">
                  <w:rPr>
                    <w:rFonts w:ascii="Garamond" w:eastAsia="Arial" w:hAnsi="Garamond" w:cs="Arial"/>
                    <w:color w:val="000000"/>
                    <w:sz w:val="22"/>
                    <w:szCs w:val="22"/>
                  </w:rPr>
                </w:rPrChange>
              </w:rPr>
              <w:t>roundworm</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73"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74" w:author="Rutger Vos" w:date="2013-11-02T21:41:00Z">
                  <w:rPr>
                    <w:rFonts w:ascii="Garamond" w:eastAsia="Arial" w:hAnsi="Garamond" w:cs="Arial"/>
                    <w:color w:val="000000"/>
                    <w:sz w:val="22"/>
                    <w:szCs w:val="22"/>
                  </w:rPr>
                </w:rPrChange>
              </w:rPr>
              <w:t>100.2 MB</w:t>
            </w:r>
          </w:p>
        </w:tc>
      </w:tr>
      <w:tr w:rsidR="00EB6C70" w:rsidRPr="006C7D70">
        <w:tblPrEx>
          <w:tblCellMar>
            <w:top w:w="0" w:type="dxa"/>
            <w:bottom w:w="0" w:type="dxa"/>
          </w:tblCellMar>
        </w:tblPrEx>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75" w:author="Rutger Vos" w:date="2013-11-02T21:41:00Z">
                  <w:rPr>
                    <w:rFonts w:ascii="Garamond" w:eastAsia="Arial" w:hAnsi="Garamond" w:cs="Arial"/>
                    <w:color w:val="000000"/>
                    <w:sz w:val="22"/>
                    <w:szCs w:val="22"/>
                  </w:rPr>
                </w:rPrChange>
              </w:rPr>
            </w:pPr>
            <w:r w:rsidRPr="006C7D70">
              <w:rPr>
                <w:rFonts w:ascii="Garamond" w:eastAsia="Arial" w:hAnsi="Garamond" w:cs="Arial"/>
                <w:i/>
                <w:color w:val="000000"/>
                <w:sz w:val="22"/>
                <w:szCs w:val="22"/>
                <w:lang w:val="en-US"/>
                <w:rPrChange w:id="276" w:author="Rutger Vos" w:date="2013-11-02T21:41:00Z">
                  <w:rPr>
                    <w:rFonts w:ascii="Garamond" w:eastAsia="Arial" w:hAnsi="Garamond" w:cs="Arial"/>
                    <w:i/>
                    <w:color w:val="000000"/>
                    <w:sz w:val="22"/>
                    <w:szCs w:val="22"/>
                  </w:rPr>
                </w:rPrChange>
              </w:rPr>
              <w:t>Homo sapiens</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77"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78" w:author="Rutger Vos" w:date="2013-11-02T21:41:00Z">
                  <w:rPr>
                    <w:rFonts w:ascii="Garamond" w:eastAsia="Arial" w:hAnsi="Garamond" w:cs="Arial"/>
                    <w:color w:val="000000"/>
                    <w:sz w:val="22"/>
                    <w:szCs w:val="22"/>
                  </w:rPr>
                </w:rPrChange>
              </w:rPr>
              <w:t>human</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79"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80" w:author="Rutger Vos" w:date="2013-11-02T21:41:00Z">
                  <w:rPr>
                    <w:rFonts w:ascii="Garamond" w:eastAsia="Arial" w:hAnsi="Garamond" w:cs="Arial"/>
                    <w:color w:val="000000"/>
                    <w:sz w:val="22"/>
                    <w:szCs w:val="22"/>
                  </w:rPr>
                </w:rPrChange>
              </w:rPr>
              <w:t>3 GB</w:t>
            </w:r>
          </w:p>
        </w:tc>
      </w:tr>
      <w:tr w:rsidR="00EB6C70" w:rsidRPr="006C7D70">
        <w:tblPrEx>
          <w:tblCellMar>
            <w:top w:w="0" w:type="dxa"/>
            <w:bottom w:w="0" w:type="dxa"/>
          </w:tblCellMar>
        </w:tblPrEx>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81" w:author="Rutger Vos" w:date="2013-11-02T21:41:00Z">
                  <w:rPr>
                    <w:rFonts w:ascii="Garamond" w:eastAsia="Arial" w:hAnsi="Garamond" w:cs="Arial"/>
                    <w:color w:val="000000"/>
                    <w:sz w:val="22"/>
                    <w:szCs w:val="22"/>
                  </w:rPr>
                </w:rPrChange>
              </w:rPr>
            </w:pPr>
            <w:r w:rsidRPr="006C7D70">
              <w:rPr>
                <w:rFonts w:ascii="Garamond" w:eastAsia="Arial" w:hAnsi="Garamond" w:cs="Arial"/>
                <w:i/>
                <w:color w:val="000000"/>
                <w:sz w:val="22"/>
                <w:szCs w:val="22"/>
                <w:lang w:val="en-US"/>
                <w:rPrChange w:id="282" w:author="Rutger Vos" w:date="2013-11-02T21:41:00Z">
                  <w:rPr>
                    <w:rFonts w:ascii="Garamond" w:eastAsia="Arial" w:hAnsi="Garamond" w:cs="Arial"/>
                    <w:i/>
                    <w:color w:val="000000"/>
                    <w:sz w:val="22"/>
                    <w:szCs w:val="22"/>
                  </w:rPr>
                </w:rPrChange>
              </w:rPr>
              <w:t>Sus scrofa</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83"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84" w:author="Rutger Vos" w:date="2013-11-02T21:41:00Z">
                  <w:rPr>
                    <w:rFonts w:ascii="Garamond" w:eastAsia="Arial" w:hAnsi="Garamond" w:cs="Arial"/>
                    <w:color w:val="000000"/>
                    <w:sz w:val="22"/>
                    <w:szCs w:val="22"/>
                  </w:rPr>
                </w:rPrChange>
              </w:rPr>
              <w:t>pig</w:t>
            </w:r>
          </w:p>
        </w:tc>
        <w:tc>
          <w:tcPr>
            <w:tcW w:w="3480" w:type="dxa"/>
            <w:tcMar>
              <w:top w:w="100" w:type="dxa"/>
              <w:left w:w="100" w:type="dxa"/>
              <w:bottom w:w="100" w:type="dxa"/>
              <w:right w:w="100" w:type="dxa"/>
            </w:tcMar>
          </w:tcPr>
          <w:p w:rsidR="00EB6C70" w:rsidRPr="006C7D70" w:rsidRDefault="00EB6C70" w:rsidP="00EB6C70">
            <w:pPr>
              <w:rPr>
                <w:rFonts w:ascii="Garamond" w:eastAsia="Arial" w:hAnsi="Garamond" w:cs="Arial"/>
                <w:color w:val="000000"/>
                <w:sz w:val="22"/>
                <w:szCs w:val="22"/>
                <w:lang w:val="en-US"/>
                <w:rPrChange w:id="285"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 w:val="22"/>
                <w:szCs w:val="22"/>
                <w:lang w:val="en-US"/>
                <w:rPrChange w:id="286" w:author="Rutger Vos" w:date="2013-11-02T21:41:00Z">
                  <w:rPr>
                    <w:rFonts w:ascii="Garamond" w:eastAsia="Arial" w:hAnsi="Garamond" w:cs="Arial"/>
                    <w:color w:val="000000"/>
                    <w:sz w:val="22"/>
                    <w:szCs w:val="22"/>
                  </w:rPr>
                </w:rPrChange>
              </w:rPr>
              <w:t>2.7 GB</w:t>
            </w:r>
          </w:p>
        </w:tc>
      </w:tr>
    </w:tbl>
    <w:p w:rsidR="00EB6C70" w:rsidRPr="006C7D70" w:rsidRDefault="00EB6C70" w:rsidP="00EB6C70">
      <w:pPr>
        <w:rPr>
          <w:lang w:val="en-US"/>
          <w:rPrChange w:id="287" w:author="Rutger Vos" w:date="2013-11-02T21:41:00Z">
            <w:rPr>
              <w:lang/>
            </w:rPr>
          </w:rPrChange>
        </w:rPr>
      </w:pPr>
    </w:p>
    <w:p w:rsidR="00EB6C70" w:rsidRPr="006C7D70" w:rsidRDefault="00EB6C70" w:rsidP="00EB6C70">
      <w:pPr>
        <w:rPr>
          <w:lang w:val="en-US"/>
          <w:rPrChange w:id="288" w:author="Rutger Vos" w:date="2013-11-02T21:41:00Z">
            <w:rPr>
              <w:lang/>
            </w:rPr>
          </w:rPrChange>
        </w:rPr>
      </w:pPr>
    </w:p>
    <w:p w:rsidR="00EB6C70" w:rsidRPr="006C7D70" w:rsidRDefault="00EB6C70" w:rsidP="00EB6C70">
      <w:pPr>
        <w:rPr>
          <w:lang w:val="en-US"/>
          <w:rPrChange w:id="289" w:author="Rutger Vos" w:date="2013-11-02T21:41:00Z">
            <w:rPr>
              <w:lang/>
            </w:rPr>
          </w:rPrChange>
        </w:rPr>
      </w:pPr>
    </w:p>
    <w:p w:rsidR="00891576" w:rsidRPr="006C7D70" w:rsidRDefault="00891576" w:rsidP="008B7328">
      <w:pPr>
        <w:pStyle w:val="Heading1"/>
        <w:rPr>
          <w:rFonts w:ascii="Garamond" w:hAnsi="Garamond"/>
          <w:b w:val="0"/>
          <w:i w:val="0"/>
          <w:lang w:val="en-US"/>
          <w:rPrChange w:id="290" w:author="Rutger Vos" w:date="2013-11-02T21:41:00Z">
            <w:rPr>
              <w:rFonts w:ascii="Garamond" w:hAnsi="Garamond"/>
              <w:b w:val="0"/>
              <w:i w:val="0"/>
              <w:lang w:val="nl-NL"/>
            </w:rPr>
          </w:rPrChange>
        </w:rPr>
      </w:pPr>
    </w:p>
    <w:p w:rsidR="00EB6C70" w:rsidRPr="006C7D70" w:rsidRDefault="00EB6C70" w:rsidP="008B7328">
      <w:pPr>
        <w:pStyle w:val="Heading1"/>
        <w:rPr>
          <w:rFonts w:ascii="Garamond" w:hAnsi="Garamond"/>
          <w:i w:val="0"/>
          <w:lang w:val="en-US"/>
          <w:rPrChange w:id="291" w:author="Rutger Vos" w:date="2013-11-02T21:41:00Z">
            <w:rPr>
              <w:rFonts w:ascii="Garamond" w:hAnsi="Garamond"/>
              <w:i w:val="0"/>
              <w:lang w:val="nl-NL"/>
            </w:rPr>
          </w:rPrChange>
        </w:rPr>
      </w:pPr>
    </w:p>
    <w:p w:rsidR="00EB6C70" w:rsidRPr="006C7D70" w:rsidRDefault="00EB6C70" w:rsidP="008B7328">
      <w:pPr>
        <w:pStyle w:val="Heading1"/>
        <w:rPr>
          <w:rFonts w:ascii="Garamond" w:hAnsi="Garamond"/>
          <w:i w:val="0"/>
          <w:lang w:val="en-US"/>
          <w:rPrChange w:id="292" w:author="Rutger Vos" w:date="2013-11-02T21:41:00Z">
            <w:rPr>
              <w:rFonts w:ascii="Garamond" w:hAnsi="Garamond"/>
              <w:i w:val="0"/>
              <w:lang w:val="nl-NL"/>
            </w:rPr>
          </w:rPrChange>
        </w:rPr>
      </w:pPr>
    </w:p>
    <w:p w:rsidR="00EB6C70" w:rsidRPr="006C7D70" w:rsidRDefault="00EB6C70" w:rsidP="00EB6C70">
      <w:pPr>
        <w:rPr>
          <w:lang w:val="en-US"/>
          <w:rPrChange w:id="293" w:author="Rutger Vos" w:date="2013-11-02T21:41:00Z">
            <w:rPr>
              <w:lang/>
            </w:rPr>
          </w:rPrChange>
        </w:rPr>
      </w:pPr>
    </w:p>
    <w:p w:rsidR="00EB6C70" w:rsidRPr="006C7D70" w:rsidRDefault="00EB6C70" w:rsidP="00EB6C70">
      <w:pPr>
        <w:rPr>
          <w:lang w:val="en-US"/>
          <w:rPrChange w:id="294" w:author="Rutger Vos" w:date="2013-11-02T21:41:00Z">
            <w:rPr>
              <w:lang/>
            </w:rPr>
          </w:rPrChange>
        </w:rPr>
      </w:pPr>
    </w:p>
    <w:p w:rsidR="00EB6C70" w:rsidRPr="006C7D70" w:rsidRDefault="00EB6C70" w:rsidP="00EB6C70">
      <w:pPr>
        <w:rPr>
          <w:lang w:val="en-US"/>
          <w:rPrChange w:id="295" w:author="Rutger Vos" w:date="2013-11-02T21:41:00Z">
            <w:rPr>
              <w:lang/>
            </w:rPr>
          </w:rPrChange>
        </w:rPr>
      </w:pPr>
    </w:p>
    <w:p w:rsidR="00EB6C70" w:rsidRPr="006C7D70" w:rsidRDefault="00EB6C70" w:rsidP="00EB6C70">
      <w:pPr>
        <w:rPr>
          <w:lang w:val="en-US"/>
          <w:rPrChange w:id="296" w:author="Rutger Vos" w:date="2013-11-02T21:41:00Z">
            <w:rPr>
              <w:lang/>
            </w:rPr>
          </w:rPrChange>
        </w:rPr>
      </w:pPr>
    </w:p>
    <w:p w:rsidR="008B7328" w:rsidRPr="006C7D70" w:rsidRDefault="00EB6C70" w:rsidP="008B7328">
      <w:pPr>
        <w:pStyle w:val="Heading1"/>
        <w:rPr>
          <w:rFonts w:ascii="Garamond" w:hAnsi="Garamond"/>
          <w:i w:val="0"/>
          <w:lang w:val="en-US"/>
          <w:rPrChange w:id="297" w:author="Rutger Vos" w:date="2013-11-02T21:41:00Z">
            <w:rPr>
              <w:rFonts w:ascii="Garamond" w:hAnsi="Garamond"/>
              <w:i w:val="0"/>
              <w:lang w:val="nl-NL"/>
            </w:rPr>
          </w:rPrChange>
        </w:rPr>
      </w:pPr>
      <w:r w:rsidRPr="006C7D70">
        <w:rPr>
          <w:rFonts w:ascii="Garamond" w:hAnsi="Garamond"/>
          <w:i w:val="0"/>
          <w:lang w:val="en-US"/>
          <w:rPrChange w:id="298" w:author="Rutger Vos" w:date="2013-11-02T21:41:00Z">
            <w:rPr>
              <w:rFonts w:ascii="Garamond" w:hAnsi="Garamond"/>
              <w:i w:val="0"/>
              <w:lang w:val="nl-NL"/>
            </w:rPr>
          </w:rPrChange>
        </w:rPr>
        <w:br/>
      </w:r>
      <w:bookmarkStart w:id="299" w:name="_Toc369263755"/>
      <w:r w:rsidR="008B7328" w:rsidRPr="006C7D70">
        <w:rPr>
          <w:rFonts w:ascii="Garamond" w:hAnsi="Garamond"/>
          <w:i w:val="0"/>
          <w:lang w:val="en-US"/>
          <w:rPrChange w:id="300" w:author="Rutger Vos" w:date="2013-11-02T21:41:00Z">
            <w:rPr>
              <w:rFonts w:ascii="Garamond" w:hAnsi="Garamond"/>
              <w:i w:val="0"/>
              <w:lang w:val="nl-NL"/>
            </w:rPr>
          </w:rPrChange>
        </w:rPr>
        <w:t>2.</w:t>
      </w:r>
      <w:bookmarkEnd w:id="21"/>
      <w:bookmarkEnd w:id="223"/>
      <w:r w:rsidR="001C0ABE" w:rsidRPr="006C7D70">
        <w:rPr>
          <w:rFonts w:ascii="Garamond" w:hAnsi="Garamond"/>
          <w:i w:val="0"/>
          <w:lang w:val="en-US"/>
          <w:rPrChange w:id="301" w:author="Rutger Vos" w:date="2013-11-02T21:41:00Z">
            <w:rPr>
              <w:rFonts w:ascii="Garamond" w:hAnsi="Garamond"/>
              <w:i w:val="0"/>
              <w:lang w:val="nl-NL"/>
            </w:rPr>
          </w:rPrChange>
        </w:rPr>
        <w:t>Objective</w:t>
      </w:r>
      <w:bookmarkEnd w:id="299"/>
    </w:p>
    <w:p w:rsidR="008B7328" w:rsidRPr="006C7D70" w:rsidRDefault="008B7328" w:rsidP="008B7328">
      <w:pPr>
        <w:rPr>
          <w:rFonts w:ascii="Garamond" w:hAnsi="Garamond"/>
          <w:b/>
          <w:lang w:val="en-US"/>
          <w:rPrChange w:id="302" w:author="Rutger Vos" w:date="2013-11-02T21:41:00Z">
            <w:rPr>
              <w:rFonts w:ascii="Garamond" w:hAnsi="Garamond"/>
              <w:b/>
            </w:rPr>
          </w:rPrChange>
        </w:rPr>
      </w:pPr>
    </w:p>
    <w:p w:rsidR="00EB6C70" w:rsidRPr="006C7D70" w:rsidRDefault="00EB6C70" w:rsidP="00EB6C70">
      <w:pPr>
        <w:rPr>
          <w:rFonts w:ascii="Garamond" w:hAnsi="Garamond"/>
          <w:b/>
          <w:lang w:val="en-US"/>
          <w:rPrChange w:id="303" w:author="Rutger Vos" w:date="2013-11-02T21:41:00Z">
            <w:rPr>
              <w:rFonts w:ascii="Garamond" w:hAnsi="Garamond"/>
              <w:b/>
            </w:rPr>
          </w:rPrChange>
        </w:rPr>
      </w:pPr>
      <w:r w:rsidRPr="006C7D70">
        <w:rPr>
          <w:rFonts w:ascii="Garamond" w:hAnsi="Garamond"/>
          <w:b/>
          <w:lang w:val="en-US"/>
          <w:rPrChange w:id="304" w:author="Rutger Vos" w:date="2013-11-02T21:41:00Z">
            <w:rPr>
              <w:rFonts w:ascii="Garamond" w:hAnsi="Garamond"/>
              <w:b/>
            </w:rPr>
          </w:rPrChange>
        </w:rPr>
        <w:t>Genome sequencing at Naturalis Biodiversity Center</w:t>
      </w:r>
    </w:p>
    <w:p w:rsidR="00EB6C70" w:rsidRPr="006C7D70" w:rsidRDefault="00EB6C70" w:rsidP="00EB6C70">
      <w:pPr>
        <w:rPr>
          <w:rFonts w:ascii="Garamond" w:hAnsi="Garamond"/>
          <w:lang w:val="en-US"/>
          <w:rPrChange w:id="305" w:author="Rutger Vos" w:date="2013-11-02T21:41:00Z">
            <w:rPr>
              <w:rFonts w:ascii="Garamond" w:hAnsi="Garamond"/>
            </w:rPr>
          </w:rPrChange>
        </w:rPr>
      </w:pPr>
    </w:p>
    <w:p w:rsidR="00EB6C70" w:rsidRPr="006C7D70" w:rsidRDefault="00EB6C70" w:rsidP="00EB6C70">
      <w:pPr>
        <w:rPr>
          <w:rFonts w:ascii="Garamond" w:hAnsi="Garamond"/>
          <w:lang w:val="en-US"/>
          <w:rPrChange w:id="306" w:author="Rutger Vos" w:date="2013-11-02T21:41:00Z">
            <w:rPr>
              <w:rFonts w:ascii="Garamond" w:hAnsi="Garamond"/>
            </w:rPr>
          </w:rPrChange>
        </w:rPr>
      </w:pPr>
      <w:r w:rsidRPr="006C7D70">
        <w:rPr>
          <w:rFonts w:ascii="Garamond" w:hAnsi="Garamond"/>
          <w:lang w:val="en-US"/>
          <w:rPrChange w:id="307" w:author="Rutger Vos" w:date="2013-11-02T21:41:00Z">
            <w:rPr>
              <w:rFonts w:ascii="Garamond" w:hAnsi="Garamond"/>
            </w:rPr>
          </w:rPrChange>
        </w:rPr>
        <w:t>The research facility of the Naturalis Biodiversity Centre is trying to understand life and in addition to that they are searching for social and economic uses to improve life by using nature and its products. Alongside this applied research they’re also working on more fundamental research, in particular speciation</w:t>
      </w:r>
      <w:r w:rsidRPr="006C7D70">
        <w:rPr>
          <w:rFonts w:ascii="Garamond" w:hAnsi="Garamond"/>
          <w:vertAlign w:val="superscript"/>
          <w:lang w:val="en-US"/>
          <w:rPrChange w:id="308" w:author="Rutger Vos" w:date="2013-11-02T21:41:00Z">
            <w:rPr>
              <w:rFonts w:ascii="Garamond" w:hAnsi="Garamond"/>
              <w:vertAlign w:val="superscript"/>
            </w:rPr>
          </w:rPrChange>
        </w:rPr>
        <w:t>5,6</w:t>
      </w:r>
      <w:r w:rsidRPr="006C7D70">
        <w:rPr>
          <w:rFonts w:ascii="Garamond" w:hAnsi="Garamond"/>
          <w:lang w:val="en-US"/>
          <w:rPrChange w:id="309" w:author="Rutger Vos" w:date="2013-11-02T21:41:00Z">
            <w:rPr>
              <w:rFonts w:ascii="Garamond" w:hAnsi="Garamond"/>
            </w:rPr>
          </w:rPrChange>
        </w:rPr>
        <w:t xml:space="preserve">.   </w:t>
      </w:r>
    </w:p>
    <w:p w:rsidR="00EB6C70" w:rsidRPr="006C7D70" w:rsidRDefault="00EB6C70" w:rsidP="00EB6C70">
      <w:pPr>
        <w:rPr>
          <w:rFonts w:ascii="Garamond" w:hAnsi="Garamond"/>
          <w:lang w:val="en-US"/>
          <w:rPrChange w:id="310" w:author="Rutger Vos" w:date="2013-11-02T21:41:00Z">
            <w:rPr>
              <w:rFonts w:ascii="Garamond" w:hAnsi="Garamond"/>
            </w:rPr>
          </w:rPrChange>
        </w:rPr>
      </w:pPr>
      <w:r w:rsidRPr="006C7D70">
        <w:rPr>
          <w:rFonts w:ascii="Garamond" w:hAnsi="Garamond"/>
          <w:lang w:val="en-US"/>
          <w:rPrChange w:id="311" w:author="Rutger Vos" w:date="2013-11-02T21:41:00Z">
            <w:rPr>
              <w:rFonts w:ascii="Garamond" w:hAnsi="Garamond"/>
            </w:rPr>
          </w:rPrChange>
        </w:rPr>
        <w:t xml:space="preserve"> </w:t>
      </w:r>
    </w:p>
    <w:p w:rsidR="00EB6C70" w:rsidRPr="006C7D70" w:rsidRDefault="00EB6C70" w:rsidP="00EB6C70">
      <w:pPr>
        <w:rPr>
          <w:rFonts w:ascii="Garamond" w:hAnsi="Garamond"/>
          <w:lang w:val="en-US"/>
          <w:rPrChange w:id="312" w:author="Rutger Vos" w:date="2013-11-02T21:41:00Z">
            <w:rPr>
              <w:rFonts w:ascii="Garamond" w:hAnsi="Garamond"/>
            </w:rPr>
          </w:rPrChange>
        </w:rPr>
      </w:pPr>
      <w:r w:rsidRPr="006C7D70">
        <w:rPr>
          <w:rFonts w:ascii="Garamond" w:hAnsi="Garamond"/>
          <w:lang w:val="en-US"/>
          <w:rPrChange w:id="313" w:author="Rutger Vos" w:date="2013-11-02T21:41:00Z">
            <w:rPr>
              <w:rFonts w:ascii="Garamond" w:hAnsi="Garamond"/>
            </w:rPr>
          </w:rPrChange>
        </w:rPr>
        <w:t>Speciation is an evolutionary process of which new biological species arise. During this project the focus is on allopatric speciation, which is a more specific form of speciation. When populations of the same species become isolated from each other due to geographical changes or emigration, environmental characteristics can change. For instance the habitat has a different climate or the food sources are different of what they normally eat. This causes a genetic interchange between the two populations. When reproduction takes place, the new genetic information is passed through to the new generation and a species with a slightly different genetic information arises. They call this a ‘daughter species’.</w:t>
      </w:r>
    </w:p>
    <w:p w:rsidR="00EB6C70" w:rsidRPr="006C7D70" w:rsidRDefault="00EB6C70" w:rsidP="00EB6C70">
      <w:pPr>
        <w:rPr>
          <w:rFonts w:ascii="Garamond" w:hAnsi="Garamond"/>
          <w:lang w:val="en-US"/>
          <w:rPrChange w:id="314" w:author="Rutger Vos" w:date="2013-11-02T21:41:00Z">
            <w:rPr>
              <w:rFonts w:ascii="Garamond" w:hAnsi="Garamond"/>
            </w:rPr>
          </w:rPrChange>
        </w:rPr>
      </w:pPr>
      <w:r w:rsidRPr="006C7D70">
        <w:rPr>
          <w:rFonts w:ascii="Garamond" w:hAnsi="Garamond"/>
          <w:lang w:val="en-US"/>
          <w:rPrChange w:id="315" w:author="Rutger Vos" w:date="2013-11-02T21:41:00Z">
            <w:rPr>
              <w:rFonts w:ascii="Garamond" w:hAnsi="Garamond"/>
            </w:rPr>
          </w:rPrChange>
        </w:rPr>
        <w:t>This is what happens with allopatric speciation. Daughter species arise from a so called ‘parent species’ when geological change or emigration appears which causes a division between the parent species and part of the original population.</w:t>
      </w:r>
      <w:r w:rsidRPr="006C7D70">
        <w:rPr>
          <w:rFonts w:ascii="Garamond" w:hAnsi="Garamond"/>
          <w:vertAlign w:val="superscript"/>
          <w:lang w:val="en-US"/>
          <w:rPrChange w:id="316" w:author="Rutger Vos" w:date="2013-11-02T21:41:00Z">
            <w:rPr>
              <w:rFonts w:ascii="Garamond" w:hAnsi="Garamond"/>
              <w:vertAlign w:val="superscript"/>
            </w:rPr>
          </w:rPrChange>
        </w:rPr>
        <w:t>5 6</w:t>
      </w:r>
    </w:p>
    <w:p w:rsidR="00EB6C70" w:rsidRPr="006C7D70" w:rsidRDefault="00EB6C70" w:rsidP="008B7328">
      <w:pPr>
        <w:rPr>
          <w:rFonts w:ascii="Garamond" w:hAnsi="Garamond"/>
          <w:lang w:val="en-US"/>
          <w:rPrChange w:id="317" w:author="Rutger Vos" w:date="2013-11-02T21:41:00Z">
            <w:rPr>
              <w:rFonts w:ascii="Garamond" w:hAnsi="Garamond"/>
            </w:rPr>
          </w:rPrChange>
        </w:rPr>
      </w:pPr>
    </w:p>
    <w:p w:rsidR="00EB6C70" w:rsidRPr="006C7D70" w:rsidRDefault="00EB6C70" w:rsidP="00EB6C70">
      <w:pPr>
        <w:spacing w:line="276" w:lineRule="auto"/>
        <w:rPr>
          <w:rFonts w:ascii="Garamond" w:eastAsia="Arial" w:hAnsi="Garamond" w:cs="Arial"/>
          <w:color w:val="000000"/>
          <w:lang w:val="en-US"/>
          <w:rPrChange w:id="318" w:author="Rutger Vos" w:date="2013-11-02T21:41:00Z">
            <w:rPr>
              <w:rFonts w:ascii="Garamond" w:eastAsia="Arial" w:hAnsi="Garamond" w:cs="Arial"/>
              <w:color w:val="000000"/>
            </w:rPr>
          </w:rPrChange>
        </w:rPr>
      </w:pPr>
      <w:r w:rsidRPr="006C7D70">
        <w:rPr>
          <w:rFonts w:ascii="Garamond" w:eastAsia="Arial" w:hAnsi="Garamond" w:cs="Arial"/>
          <w:color w:val="000000"/>
          <w:lang w:val="en-US"/>
          <w:rPrChange w:id="319" w:author="Rutger Vos" w:date="2013-11-02T21:41:00Z">
            <w:rPr>
              <w:rFonts w:ascii="Garamond" w:eastAsia="Arial" w:hAnsi="Garamond" w:cs="Arial"/>
              <w:color w:val="000000"/>
            </w:rPr>
          </w:rPrChange>
        </w:rPr>
        <w:t>Ecosystems supply many products and services which are indispensable for humans. Most common known products are the air we breathe, the water we drink, the meat and fish but also fruits and vegetables we get from breeding and cultivation. Though genes in former known products can indicate what will make the current product better.</w:t>
      </w:r>
    </w:p>
    <w:p w:rsidR="00EB6C70" w:rsidRPr="006C7D70" w:rsidRDefault="00EB6C70" w:rsidP="00EB6C70">
      <w:pPr>
        <w:spacing w:line="276" w:lineRule="auto"/>
        <w:rPr>
          <w:rFonts w:ascii="Garamond" w:eastAsia="Arial" w:hAnsi="Garamond" w:cs="Arial"/>
          <w:color w:val="000000"/>
          <w:lang w:val="en-US"/>
          <w:rPrChange w:id="320" w:author="Rutger Vos" w:date="2013-11-02T21:41:00Z">
            <w:rPr>
              <w:rFonts w:ascii="Garamond" w:eastAsia="Arial" w:hAnsi="Garamond" w:cs="Arial"/>
              <w:color w:val="000000"/>
            </w:rPr>
          </w:rPrChange>
        </w:rPr>
      </w:pPr>
      <w:r w:rsidRPr="006C7D70">
        <w:rPr>
          <w:rFonts w:ascii="Garamond" w:hAnsi="Garamond"/>
          <w:color w:val="000000"/>
          <w:lang w:val="en-US"/>
          <w:rPrChange w:id="321" w:author="Rutger Vos" w:date="2013-11-02T21:41:00Z">
            <w:rPr>
              <w:rFonts w:ascii="Garamond" w:hAnsi="Garamond"/>
              <w:color w:val="000000"/>
            </w:rPr>
          </w:rPrChange>
        </w:rPr>
        <w:t xml:space="preserve"> </w:t>
      </w:r>
    </w:p>
    <w:p w:rsidR="00EB6C70" w:rsidRPr="006C7D70" w:rsidRDefault="00EB6C70" w:rsidP="00EB6C70">
      <w:pPr>
        <w:spacing w:line="276" w:lineRule="auto"/>
        <w:rPr>
          <w:rFonts w:ascii="Garamond" w:eastAsia="Arial" w:hAnsi="Garamond" w:cs="Arial"/>
          <w:color w:val="000000"/>
          <w:lang w:val="en-US"/>
          <w:rPrChange w:id="322" w:author="Rutger Vos" w:date="2013-11-02T21:41:00Z">
            <w:rPr>
              <w:rFonts w:ascii="Garamond" w:eastAsia="Arial" w:hAnsi="Garamond" w:cs="Arial"/>
              <w:color w:val="000000"/>
            </w:rPr>
          </w:rPrChange>
        </w:rPr>
      </w:pPr>
      <w:r w:rsidRPr="006C7D70">
        <w:rPr>
          <w:rFonts w:ascii="Garamond" w:eastAsia="Arial" w:hAnsi="Garamond" w:cs="Arial"/>
          <w:color w:val="000000"/>
          <w:lang w:val="en-US"/>
          <w:rPrChange w:id="323" w:author="Rutger Vos" w:date="2013-11-02T21:41:00Z">
            <w:rPr>
              <w:rFonts w:ascii="Garamond" w:eastAsia="Arial" w:hAnsi="Garamond" w:cs="Arial"/>
              <w:color w:val="000000"/>
            </w:rPr>
          </w:rPrChange>
        </w:rPr>
        <w:t>Gained knowledge of the behaviour of speciation and the functioning of the ecosystems, together with the newest techniques make that scientists are continuously searching for the new ways to use the power of nature.</w:t>
      </w:r>
      <w:r w:rsidRPr="006C7D70">
        <w:rPr>
          <w:rFonts w:ascii="Garamond" w:eastAsia="Arial" w:hAnsi="Garamond" w:cs="Arial"/>
          <w:color w:val="000000"/>
          <w:vertAlign w:val="superscript"/>
          <w:lang w:val="en-US"/>
          <w:rPrChange w:id="324" w:author="Rutger Vos" w:date="2013-11-02T21:41:00Z">
            <w:rPr>
              <w:rFonts w:ascii="Garamond" w:eastAsia="Arial" w:hAnsi="Garamond" w:cs="Arial"/>
              <w:color w:val="000000"/>
              <w:vertAlign w:val="superscript"/>
            </w:rPr>
          </w:rPrChange>
        </w:rPr>
        <w:t>5 6</w:t>
      </w:r>
    </w:p>
    <w:p w:rsidR="00EB6C70" w:rsidRPr="006C7D70" w:rsidRDefault="00EB6C70" w:rsidP="00EB6C70">
      <w:pPr>
        <w:spacing w:after="240" w:line="276" w:lineRule="auto"/>
        <w:rPr>
          <w:rFonts w:ascii="Garamond" w:eastAsia="Arial" w:hAnsi="Garamond" w:cs="Arial"/>
          <w:color w:val="000000"/>
          <w:lang w:val="en-US"/>
          <w:rPrChange w:id="325" w:author="Rutger Vos" w:date="2013-11-02T21:41:00Z">
            <w:rPr>
              <w:rFonts w:ascii="Garamond" w:eastAsia="Arial" w:hAnsi="Garamond" w:cs="Arial"/>
              <w:color w:val="000000"/>
            </w:rPr>
          </w:rPrChange>
        </w:rPr>
      </w:pPr>
      <w:r w:rsidRPr="006C7D70">
        <w:rPr>
          <w:rFonts w:ascii="Garamond" w:hAnsi="Garamond"/>
          <w:color w:val="000000"/>
          <w:lang w:val="en-US"/>
          <w:rPrChange w:id="326" w:author="Rutger Vos" w:date="2013-11-02T21:41:00Z">
            <w:rPr>
              <w:rFonts w:ascii="Garamond" w:hAnsi="Garamond"/>
              <w:color w:val="000000"/>
            </w:rPr>
          </w:rPrChange>
        </w:rPr>
        <w:t>Our contribution to the research projects of Naturalis will mainly be to the genome sequencing projects.</w:t>
      </w:r>
    </w:p>
    <w:p w:rsidR="00EB6C70" w:rsidRPr="006C7D70" w:rsidRDefault="00EB6C70" w:rsidP="00EB6C70">
      <w:pPr>
        <w:spacing w:after="240" w:line="276" w:lineRule="auto"/>
        <w:rPr>
          <w:rFonts w:ascii="Garamond" w:eastAsia="Arial" w:hAnsi="Garamond" w:cs="Arial"/>
          <w:b/>
          <w:sz w:val="22"/>
          <w:szCs w:val="22"/>
          <w:lang w:val="en-US"/>
          <w:rPrChange w:id="327" w:author="Rutger Vos" w:date="2013-11-02T21:41:00Z">
            <w:rPr>
              <w:rFonts w:ascii="Garamond" w:eastAsia="Arial" w:hAnsi="Garamond" w:cs="Arial"/>
              <w:b/>
              <w:sz w:val="22"/>
              <w:szCs w:val="22"/>
            </w:rPr>
          </w:rPrChange>
        </w:rPr>
      </w:pPr>
      <w:r w:rsidRPr="006C7D70">
        <w:rPr>
          <w:rFonts w:ascii="Garamond" w:eastAsia="Trebuchet MS" w:hAnsi="Garamond" w:cs="Trebuchet MS"/>
          <w:b/>
          <w:szCs w:val="22"/>
          <w:lang w:val="en-US"/>
          <w:rPrChange w:id="328" w:author="Rutger Vos" w:date="2013-11-02T21:41:00Z">
            <w:rPr>
              <w:rFonts w:ascii="Garamond" w:eastAsia="Trebuchet MS" w:hAnsi="Garamond" w:cs="Trebuchet MS"/>
              <w:b/>
              <w:szCs w:val="22"/>
            </w:rPr>
          </w:rPrChange>
        </w:rPr>
        <w:t>The projects objective</w:t>
      </w:r>
    </w:p>
    <w:p w:rsidR="00EB6C70" w:rsidRPr="006C7D70" w:rsidRDefault="00EB6C70" w:rsidP="00EB6C70">
      <w:pPr>
        <w:spacing w:line="276" w:lineRule="auto"/>
        <w:rPr>
          <w:rFonts w:ascii="Garamond" w:eastAsia="Arial" w:hAnsi="Garamond" w:cs="Arial"/>
          <w:color w:val="000000"/>
          <w:sz w:val="22"/>
          <w:szCs w:val="22"/>
          <w:lang w:val="en-US"/>
          <w:rPrChange w:id="329"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Cs w:val="22"/>
          <w:lang w:val="en-US"/>
          <w:rPrChange w:id="330" w:author="Rutger Vos" w:date="2013-11-02T21:41:00Z">
            <w:rPr>
              <w:rFonts w:ascii="Garamond" w:eastAsia="Arial" w:hAnsi="Garamond" w:cs="Arial"/>
              <w:color w:val="000000"/>
              <w:szCs w:val="22"/>
            </w:rPr>
          </w:rPrChange>
        </w:rPr>
        <w:t>The main goal of the project is researching different kinds of assembly tools and comparing these to each other, in order to perform a high quality assembly on two insect species. The main focus will be on assembly tools that can run on the HPC infra of the Biodiversity Center. It is important to choose the right tools for the assembly. The second objective is to make a user guide for biologists who are not well known with data assembly. As written in the introduction, the choice of assembly tool can make the difference between a high quality assembled dataset or a low quality assembled dataset. Therefore it is important that we weigh out different assembly tools and parameters to find the one with the highest quality for the same type of data. This all adjusted to HPC of the Biodiversity Center.</w:t>
      </w:r>
    </w:p>
    <w:p w:rsidR="00EB6C70" w:rsidRPr="006C7D70" w:rsidRDefault="00EB6C70" w:rsidP="00EB6C70">
      <w:pPr>
        <w:spacing w:line="276" w:lineRule="auto"/>
        <w:rPr>
          <w:rFonts w:ascii="Garamond" w:eastAsia="Arial" w:hAnsi="Garamond" w:cs="Arial"/>
          <w:color w:val="000000"/>
          <w:sz w:val="22"/>
          <w:szCs w:val="22"/>
          <w:lang w:val="en-US"/>
          <w:rPrChange w:id="331" w:author="Rutger Vos" w:date="2013-11-02T21:41:00Z">
            <w:rPr>
              <w:rFonts w:ascii="Garamond" w:eastAsia="Arial" w:hAnsi="Garamond" w:cs="Arial"/>
              <w:color w:val="000000"/>
              <w:sz w:val="22"/>
              <w:szCs w:val="22"/>
            </w:rPr>
          </w:rPrChange>
        </w:rPr>
      </w:pPr>
      <w:r w:rsidRPr="006C7D70">
        <w:rPr>
          <w:rFonts w:ascii="Garamond" w:hAnsi="Garamond"/>
          <w:color w:val="000000"/>
          <w:szCs w:val="22"/>
          <w:lang w:val="en-US"/>
          <w:rPrChange w:id="332" w:author="Rutger Vos" w:date="2013-11-02T21:41:00Z">
            <w:rPr>
              <w:rFonts w:ascii="Garamond" w:hAnsi="Garamond"/>
              <w:color w:val="000000"/>
              <w:szCs w:val="22"/>
            </w:rPr>
          </w:rPrChange>
        </w:rPr>
        <w:t xml:space="preserve"> </w:t>
      </w:r>
    </w:p>
    <w:p w:rsidR="00EB6C70" w:rsidRPr="006C7D70" w:rsidRDefault="00EB6C70" w:rsidP="00EB6C70">
      <w:pPr>
        <w:spacing w:line="276" w:lineRule="auto"/>
        <w:rPr>
          <w:rFonts w:ascii="Garamond" w:eastAsia="Arial" w:hAnsi="Garamond" w:cs="Arial"/>
          <w:color w:val="000000"/>
          <w:sz w:val="22"/>
          <w:szCs w:val="22"/>
          <w:lang w:val="en-US"/>
          <w:rPrChange w:id="333" w:author="Rutger Vos" w:date="2013-11-02T21:41:00Z">
            <w:rPr>
              <w:rFonts w:ascii="Garamond" w:eastAsia="Arial" w:hAnsi="Garamond" w:cs="Arial"/>
              <w:color w:val="000000"/>
              <w:sz w:val="22"/>
              <w:szCs w:val="22"/>
            </w:rPr>
          </w:rPrChange>
        </w:rPr>
      </w:pPr>
      <w:r w:rsidRPr="006C7D70">
        <w:rPr>
          <w:rFonts w:ascii="Garamond" w:eastAsia="Arial" w:hAnsi="Garamond" w:cs="Arial"/>
          <w:color w:val="000000"/>
          <w:szCs w:val="22"/>
          <w:lang w:val="en-US"/>
          <w:rPrChange w:id="334" w:author="Rutger Vos" w:date="2013-11-02T21:41:00Z">
            <w:rPr>
              <w:rFonts w:ascii="Garamond" w:eastAsia="Arial" w:hAnsi="Garamond" w:cs="Arial"/>
              <w:color w:val="000000"/>
              <w:szCs w:val="22"/>
            </w:rPr>
          </w:rPrChange>
        </w:rPr>
        <w:t>We want to make sure that we find tools that will be of use for the biodiversity center the next couple of years. Other goals are to put a good result on the table with respect to the client and we  will also strive to a good cooperation between the members of the group and between the group and the client.</w:t>
      </w:r>
    </w:p>
    <w:p w:rsidR="00EB6C70" w:rsidRPr="006C7D70" w:rsidRDefault="00EB6C70" w:rsidP="008B7328">
      <w:pPr>
        <w:rPr>
          <w:rFonts w:ascii="Garamond" w:hAnsi="Garamond"/>
          <w:lang w:val="en-US"/>
          <w:rPrChange w:id="335" w:author="Rutger Vos" w:date="2013-11-02T21:41:00Z">
            <w:rPr>
              <w:rFonts w:ascii="Garamond" w:hAnsi="Garamond"/>
            </w:rPr>
          </w:rPrChange>
        </w:rPr>
      </w:pPr>
    </w:p>
    <w:p w:rsidR="00EB6C70" w:rsidRPr="006C7D70" w:rsidRDefault="00EB6C70" w:rsidP="008B7328">
      <w:pPr>
        <w:pStyle w:val="Heading1"/>
        <w:rPr>
          <w:rFonts w:ascii="Garamond" w:hAnsi="Garamond"/>
          <w:b w:val="0"/>
          <w:bCs w:val="0"/>
          <w:i w:val="0"/>
          <w:iCs w:val="0"/>
          <w:lang w:val="en-US" w:eastAsia="nl-NL"/>
          <w:rPrChange w:id="336" w:author="Rutger Vos" w:date="2013-11-02T21:41:00Z">
            <w:rPr>
              <w:rFonts w:ascii="Garamond" w:hAnsi="Garamond"/>
              <w:b w:val="0"/>
              <w:bCs w:val="0"/>
              <w:i w:val="0"/>
              <w:iCs w:val="0"/>
              <w:lang w:val="nl-NL" w:eastAsia="nl-NL"/>
            </w:rPr>
          </w:rPrChange>
        </w:rPr>
      </w:pPr>
      <w:bookmarkStart w:id="337" w:name="_Toc326927206"/>
      <w:bookmarkStart w:id="338" w:name="_Toc356231331"/>
    </w:p>
    <w:p w:rsidR="008B7328" w:rsidRPr="006C7D70" w:rsidRDefault="008B7328" w:rsidP="008B7328">
      <w:pPr>
        <w:pStyle w:val="Heading1"/>
        <w:rPr>
          <w:rFonts w:ascii="Garamond" w:hAnsi="Garamond"/>
          <w:i w:val="0"/>
          <w:lang w:val="en-US"/>
          <w:rPrChange w:id="339" w:author="Rutger Vos" w:date="2013-11-02T21:41:00Z">
            <w:rPr>
              <w:rFonts w:ascii="Garamond" w:hAnsi="Garamond"/>
              <w:i w:val="0"/>
              <w:lang w:val="nl-NL"/>
            </w:rPr>
          </w:rPrChange>
        </w:rPr>
      </w:pPr>
      <w:bookmarkStart w:id="340" w:name="_Toc369263756"/>
      <w:r w:rsidRPr="006C7D70">
        <w:rPr>
          <w:rFonts w:ascii="Garamond" w:hAnsi="Garamond"/>
          <w:i w:val="0"/>
          <w:lang w:val="en-US"/>
          <w:rPrChange w:id="341" w:author="Rutger Vos" w:date="2013-11-02T21:41:00Z">
            <w:rPr>
              <w:rFonts w:ascii="Garamond" w:hAnsi="Garamond"/>
              <w:i w:val="0"/>
              <w:lang w:val="nl-NL"/>
            </w:rPr>
          </w:rPrChange>
        </w:rPr>
        <w:t>3.Product</w:t>
      </w:r>
      <w:bookmarkEnd w:id="337"/>
      <w:bookmarkEnd w:id="338"/>
      <w:r w:rsidR="001C0ABE" w:rsidRPr="006C7D70">
        <w:rPr>
          <w:rFonts w:ascii="Garamond" w:hAnsi="Garamond"/>
          <w:i w:val="0"/>
          <w:lang w:val="en-US"/>
          <w:rPrChange w:id="342" w:author="Rutger Vos" w:date="2013-11-02T21:41:00Z">
            <w:rPr>
              <w:rFonts w:ascii="Garamond" w:hAnsi="Garamond"/>
              <w:i w:val="0"/>
              <w:lang w:val="nl-NL"/>
            </w:rPr>
          </w:rPrChange>
        </w:rPr>
        <w:t>s</w:t>
      </w:r>
      <w:bookmarkEnd w:id="340"/>
    </w:p>
    <w:p w:rsidR="00EB6C70" w:rsidRPr="006C7D70" w:rsidRDefault="00EB6C70" w:rsidP="00EB6C70">
      <w:pPr>
        <w:rPr>
          <w:lang w:val="en-US"/>
          <w:rPrChange w:id="343" w:author="Rutger Vos" w:date="2013-11-02T21:41:00Z">
            <w:rPr>
              <w:lang/>
            </w:rPr>
          </w:rPrChange>
        </w:rPr>
      </w:pPr>
    </w:p>
    <w:p w:rsidR="00EB6C70" w:rsidRPr="006C7D70" w:rsidRDefault="00EB6C70" w:rsidP="00EB6C70">
      <w:pPr>
        <w:pStyle w:val="NormalWeb"/>
        <w:spacing w:before="0" w:beforeAutospacing="0" w:after="0" w:afterAutospacing="0"/>
        <w:rPr>
          <w:rFonts w:ascii="Garamond" w:hAnsi="Garamond"/>
          <w:lang w:val="en-US"/>
          <w:rPrChange w:id="344" w:author="Rutger Vos" w:date="2013-11-02T21:41:00Z">
            <w:rPr>
              <w:rFonts w:ascii="Garamond" w:hAnsi="Garamond"/>
            </w:rPr>
          </w:rPrChange>
        </w:rPr>
      </w:pPr>
      <w:r w:rsidRPr="006C7D70">
        <w:rPr>
          <w:rFonts w:ascii="Garamond" w:hAnsi="Garamond" w:cs="Arial"/>
          <w:color w:val="000000"/>
          <w:lang w:val="en-US"/>
          <w:rPrChange w:id="345" w:author="Rutger Vos" w:date="2013-11-02T21:41:00Z">
            <w:rPr>
              <w:rFonts w:ascii="Garamond" w:hAnsi="Garamond" w:cs="Arial"/>
              <w:color w:val="000000"/>
            </w:rPr>
          </w:rPrChange>
        </w:rPr>
        <w:t>There are many software tools to use, as explained in the introduction some are open-source or commercial and others are more computer friendly. Though the most have in common that they use de-bruijn algorithm, they have different parameters. Also some tools are more geared towards the method the data has been sequenced with. If we look at SOAPdenovo2 for instance, this tool is geared for the short reads of the illumina machine</w:t>
      </w:r>
      <w:r w:rsidR="00887352" w:rsidRPr="006C7D70">
        <w:rPr>
          <w:rFonts w:ascii="Garamond" w:hAnsi="Garamond" w:cs="Arial"/>
          <w:color w:val="000000"/>
          <w:vertAlign w:val="superscript"/>
          <w:lang w:val="en-US"/>
          <w:rPrChange w:id="346" w:author="Rutger Vos" w:date="2013-11-02T21:41:00Z">
            <w:rPr>
              <w:rFonts w:ascii="Garamond" w:hAnsi="Garamond" w:cs="Arial"/>
              <w:color w:val="000000"/>
              <w:vertAlign w:val="superscript"/>
            </w:rPr>
          </w:rPrChange>
        </w:rPr>
        <w:t>7</w:t>
      </w:r>
      <w:r w:rsidRPr="006C7D70">
        <w:rPr>
          <w:rFonts w:ascii="Garamond" w:hAnsi="Garamond" w:cs="Arial"/>
          <w:color w:val="000000"/>
          <w:lang w:val="en-US"/>
          <w:rPrChange w:id="347" w:author="Rutger Vos" w:date="2013-11-02T21:41:00Z">
            <w:rPr>
              <w:rFonts w:ascii="Garamond" w:hAnsi="Garamond" w:cs="Arial"/>
              <w:color w:val="000000"/>
            </w:rPr>
          </w:rPrChange>
        </w:rPr>
        <w:t xml:space="preserve">. Therefore way more attractive to use than a regular tool to assemble. </w:t>
      </w:r>
    </w:p>
    <w:p w:rsidR="00EB6C70" w:rsidRPr="006C7D70" w:rsidRDefault="00EB6C70" w:rsidP="00EB6C70">
      <w:pPr>
        <w:rPr>
          <w:rFonts w:ascii="Garamond" w:hAnsi="Garamond"/>
          <w:lang w:val="en-US"/>
          <w:rPrChange w:id="348" w:author="Rutger Vos" w:date="2013-11-02T21:41:00Z">
            <w:rPr>
              <w:rFonts w:ascii="Garamond" w:hAnsi="Garamond"/>
              <w:lang/>
            </w:rPr>
          </w:rPrChange>
        </w:rPr>
      </w:pPr>
    </w:p>
    <w:p w:rsidR="00887352" w:rsidRPr="006C7D70" w:rsidRDefault="00887352" w:rsidP="00887352">
      <w:pPr>
        <w:rPr>
          <w:rFonts w:ascii="Garamond" w:hAnsi="Garamond"/>
          <w:lang w:val="en-US"/>
          <w:rPrChange w:id="349" w:author="Rutger Vos" w:date="2013-11-02T21:41:00Z">
            <w:rPr>
              <w:rFonts w:ascii="Garamond" w:hAnsi="Garamond"/>
            </w:rPr>
          </w:rPrChange>
        </w:rPr>
      </w:pPr>
      <w:r w:rsidRPr="006C7D70">
        <w:rPr>
          <w:rFonts w:ascii="Garamond" w:hAnsi="Garamond" w:cs="Arial"/>
          <w:color w:val="000000"/>
          <w:lang w:val="en-US"/>
          <w:rPrChange w:id="350" w:author="Rutger Vos" w:date="2013-11-02T21:41:00Z">
            <w:rPr>
              <w:rFonts w:ascii="Garamond" w:hAnsi="Garamond" w:cs="Arial"/>
              <w:color w:val="000000"/>
            </w:rPr>
          </w:rPrChange>
        </w:rPr>
        <w:t>PASHA another tool claims to be a fast and more lightweight assembler</w:t>
      </w:r>
      <w:r w:rsidRPr="006C7D70">
        <w:rPr>
          <w:rFonts w:ascii="Garamond" w:hAnsi="Garamond" w:cs="Arial"/>
          <w:color w:val="000000"/>
          <w:vertAlign w:val="superscript"/>
          <w:lang w:val="en-US"/>
          <w:rPrChange w:id="351" w:author="Rutger Vos" w:date="2013-11-02T21:41:00Z">
            <w:rPr>
              <w:rFonts w:ascii="Garamond" w:hAnsi="Garamond" w:cs="Arial"/>
              <w:color w:val="000000"/>
              <w:vertAlign w:val="superscript"/>
            </w:rPr>
          </w:rPrChange>
        </w:rPr>
        <w:t>8</w:t>
      </w:r>
      <w:r w:rsidRPr="006C7D70">
        <w:rPr>
          <w:rFonts w:ascii="Garamond" w:hAnsi="Garamond" w:cs="Arial"/>
          <w:color w:val="000000"/>
          <w:lang w:val="en-US"/>
          <w:rPrChange w:id="352" w:author="Rutger Vos" w:date="2013-11-02T21:41:00Z">
            <w:rPr>
              <w:rFonts w:ascii="Garamond" w:hAnsi="Garamond" w:cs="Arial"/>
              <w:color w:val="000000"/>
            </w:rPr>
          </w:rPrChange>
        </w:rPr>
        <w:t>, this can be quite useful when the computer you are using is not capable or is having trouble with other assemblers. But the speed may cut down the quality of the assembled data. Then there is ALLPATHS-LG which handles smaller and larger amount of data and is often used by big institutes</w:t>
      </w:r>
      <w:r w:rsidRPr="006C7D70">
        <w:rPr>
          <w:rFonts w:ascii="Garamond" w:hAnsi="Garamond" w:cs="Arial"/>
          <w:color w:val="000000"/>
          <w:vertAlign w:val="superscript"/>
          <w:lang w:val="en-US"/>
          <w:rPrChange w:id="353" w:author="Rutger Vos" w:date="2013-11-02T21:41:00Z">
            <w:rPr>
              <w:rFonts w:ascii="Garamond" w:hAnsi="Garamond" w:cs="Arial"/>
              <w:color w:val="000000"/>
              <w:vertAlign w:val="superscript"/>
            </w:rPr>
          </w:rPrChange>
        </w:rPr>
        <w:t>9</w:t>
      </w:r>
      <w:r w:rsidRPr="006C7D70">
        <w:rPr>
          <w:rFonts w:ascii="Garamond" w:hAnsi="Garamond" w:cs="Arial"/>
          <w:color w:val="000000"/>
          <w:lang w:val="en-US"/>
          <w:rPrChange w:id="354" w:author="Rutger Vos" w:date="2013-11-02T21:41:00Z">
            <w:rPr>
              <w:rFonts w:ascii="Garamond" w:hAnsi="Garamond" w:cs="Arial"/>
              <w:color w:val="000000"/>
            </w:rPr>
          </w:rPrChange>
        </w:rPr>
        <w:t>. Velvet is much seen but not updated since 2011 and the last real update since 2010</w:t>
      </w:r>
      <w:r w:rsidRPr="006C7D70">
        <w:rPr>
          <w:rFonts w:ascii="Garamond" w:hAnsi="Garamond" w:cs="Arial"/>
          <w:color w:val="000000"/>
          <w:vertAlign w:val="superscript"/>
          <w:lang w:val="en-US"/>
          <w:rPrChange w:id="355" w:author="Rutger Vos" w:date="2013-11-02T21:41:00Z">
            <w:rPr>
              <w:rFonts w:ascii="Garamond" w:hAnsi="Garamond" w:cs="Arial"/>
              <w:color w:val="000000"/>
              <w:vertAlign w:val="superscript"/>
            </w:rPr>
          </w:rPrChange>
        </w:rPr>
        <w:t>10</w:t>
      </w:r>
      <w:r w:rsidRPr="006C7D70">
        <w:rPr>
          <w:rFonts w:ascii="Garamond" w:hAnsi="Garamond" w:cs="Arial"/>
          <w:color w:val="000000"/>
          <w:lang w:val="en-US"/>
          <w:rPrChange w:id="356" w:author="Rutger Vos" w:date="2013-11-02T21:41:00Z">
            <w:rPr>
              <w:rFonts w:ascii="Garamond" w:hAnsi="Garamond" w:cs="Arial"/>
              <w:color w:val="000000"/>
            </w:rPr>
          </w:rPrChange>
        </w:rPr>
        <w:t xml:space="preserve">, therefore may be outdated and compared to other assemblers not as good. Despite all this it is still a widely used assembler and along with SOAPdenovo2 it is one of the open-source assemblers which assembles with less computational memory. </w:t>
      </w:r>
    </w:p>
    <w:p w:rsidR="00887352" w:rsidRPr="006C7D70" w:rsidRDefault="00887352" w:rsidP="00887352">
      <w:pPr>
        <w:rPr>
          <w:rFonts w:ascii="Garamond" w:hAnsi="Garamond"/>
          <w:lang w:val="en-US"/>
          <w:rPrChange w:id="357" w:author="Rutger Vos" w:date="2013-11-02T21:41:00Z">
            <w:rPr>
              <w:rFonts w:ascii="Garamond" w:hAnsi="Garamond"/>
            </w:rPr>
          </w:rPrChange>
        </w:rPr>
      </w:pPr>
    </w:p>
    <w:p w:rsidR="00887352" w:rsidRPr="006C7D70" w:rsidRDefault="00887352" w:rsidP="00887352">
      <w:pPr>
        <w:rPr>
          <w:rFonts w:ascii="Garamond" w:hAnsi="Garamond"/>
          <w:lang w:val="en-US"/>
          <w:rPrChange w:id="358" w:author="Rutger Vos" w:date="2013-11-02T21:41:00Z">
            <w:rPr>
              <w:rFonts w:ascii="Garamond" w:hAnsi="Garamond"/>
            </w:rPr>
          </w:rPrChange>
        </w:rPr>
      </w:pPr>
      <w:r w:rsidRPr="006C7D70">
        <w:rPr>
          <w:rFonts w:ascii="Garamond" w:hAnsi="Garamond" w:cs="Arial"/>
          <w:color w:val="000000"/>
          <w:lang w:val="en-US"/>
          <w:rPrChange w:id="359" w:author="Rutger Vos" w:date="2013-11-02T21:41:00Z">
            <w:rPr>
              <w:rFonts w:ascii="Garamond" w:hAnsi="Garamond" w:cs="Arial"/>
              <w:color w:val="000000"/>
            </w:rPr>
          </w:rPrChange>
        </w:rPr>
        <w:t>There are also commercial tools on the market (CLC), the pro is that these are mostly up-to-date and have a professional interface. CLC is also known for high quality results using less memory</w:t>
      </w:r>
      <w:r w:rsidRPr="006C7D70">
        <w:rPr>
          <w:rFonts w:ascii="Garamond" w:hAnsi="Garamond" w:cs="Arial"/>
          <w:color w:val="000000"/>
          <w:vertAlign w:val="superscript"/>
          <w:lang w:val="en-US"/>
          <w:rPrChange w:id="360" w:author="Rutger Vos" w:date="2013-11-02T21:41:00Z">
            <w:rPr>
              <w:rFonts w:ascii="Garamond" w:hAnsi="Garamond" w:cs="Arial"/>
              <w:color w:val="000000"/>
              <w:vertAlign w:val="superscript"/>
            </w:rPr>
          </w:rPrChange>
        </w:rPr>
        <w:t>11</w:t>
      </w:r>
      <w:r w:rsidRPr="006C7D70">
        <w:rPr>
          <w:rFonts w:ascii="Garamond" w:hAnsi="Garamond" w:cs="Arial"/>
          <w:color w:val="000000"/>
          <w:lang w:val="en-US"/>
          <w:rPrChange w:id="361" w:author="Rutger Vos" w:date="2013-11-02T21:41:00Z">
            <w:rPr>
              <w:rFonts w:ascii="Garamond" w:hAnsi="Garamond" w:cs="Arial"/>
              <w:color w:val="000000"/>
            </w:rPr>
          </w:rPrChange>
        </w:rPr>
        <w:t>. They can offer more help, whereas open-source tools may require more Internet searching. To reduce the RAM usage ABySS is also a competitor as an assembler and can handle larger genomes</w:t>
      </w:r>
      <w:r w:rsidRPr="006C7D70">
        <w:rPr>
          <w:rFonts w:ascii="Garamond" w:hAnsi="Garamond" w:cs="Arial"/>
          <w:color w:val="000000"/>
          <w:vertAlign w:val="superscript"/>
          <w:lang w:val="en-US"/>
          <w:rPrChange w:id="362" w:author="Rutger Vos" w:date="2013-11-02T21:41:00Z">
            <w:rPr>
              <w:rFonts w:ascii="Garamond" w:hAnsi="Garamond" w:cs="Arial"/>
              <w:color w:val="000000"/>
              <w:vertAlign w:val="superscript"/>
            </w:rPr>
          </w:rPrChange>
        </w:rPr>
        <w:t>12</w:t>
      </w:r>
      <w:r w:rsidRPr="006C7D70">
        <w:rPr>
          <w:rFonts w:ascii="Garamond" w:hAnsi="Garamond" w:cs="Arial"/>
          <w:color w:val="000000"/>
          <w:lang w:val="en-US"/>
          <w:rPrChange w:id="363" w:author="Rutger Vos" w:date="2013-11-02T21:41:00Z">
            <w:rPr>
              <w:rFonts w:ascii="Garamond" w:hAnsi="Garamond" w:cs="Arial"/>
              <w:color w:val="000000"/>
            </w:rPr>
          </w:rPrChange>
        </w:rPr>
        <w:t>.</w:t>
      </w:r>
    </w:p>
    <w:p w:rsidR="00887352" w:rsidRPr="006C7D70" w:rsidRDefault="00887352" w:rsidP="00887352">
      <w:pPr>
        <w:rPr>
          <w:rFonts w:ascii="Garamond" w:hAnsi="Garamond"/>
          <w:lang w:val="en-US"/>
          <w:rPrChange w:id="364" w:author="Rutger Vos" w:date="2013-11-02T21:41:00Z">
            <w:rPr>
              <w:rFonts w:ascii="Garamond" w:hAnsi="Garamond"/>
            </w:rPr>
          </w:rPrChange>
        </w:rPr>
      </w:pPr>
    </w:p>
    <w:p w:rsidR="00887352" w:rsidRPr="006C7D70" w:rsidRDefault="00887352" w:rsidP="00887352">
      <w:pPr>
        <w:rPr>
          <w:rFonts w:ascii="Garamond" w:hAnsi="Garamond"/>
          <w:lang w:val="en-US"/>
          <w:rPrChange w:id="365" w:author="Rutger Vos" w:date="2013-11-02T21:41:00Z">
            <w:rPr>
              <w:rFonts w:ascii="Garamond" w:hAnsi="Garamond"/>
            </w:rPr>
          </w:rPrChange>
        </w:rPr>
      </w:pPr>
      <w:r w:rsidRPr="006C7D70">
        <w:rPr>
          <w:rFonts w:ascii="Garamond" w:hAnsi="Garamond" w:cs="Arial"/>
          <w:color w:val="000000"/>
          <w:lang w:val="en-US"/>
          <w:rPrChange w:id="366" w:author="Rutger Vos" w:date="2013-11-02T21:41:00Z">
            <w:rPr>
              <w:rFonts w:ascii="Garamond" w:hAnsi="Garamond" w:cs="Arial"/>
              <w:color w:val="000000"/>
            </w:rPr>
          </w:rPrChange>
        </w:rPr>
        <w:t xml:space="preserve">It can be stated that numerous things are important when looking for the best assembly tools, important it is to look at the speed of an assembler. If an assembler is slow it can take over a many hours before an assembly is done and there is not always enough time. Some assemblers may have a high reputation of making high quality assembly but then may use a lot memory and cpu. The computer which is at our disposal has a 192GB memory, which may not cut it. This can be a problem if most of the assembly tools need more. </w:t>
      </w:r>
    </w:p>
    <w:p w:rsidR="00887352" w:rsidRPr="006C7D70" w:rsidRDefault="00887352" w:rsidP="00887352">
      <w:pPr>
        <w:rPr>
          <w:rFonts w:ascii="Garamond" w:hAnsi="Garamond"/>
          <w:lang w:val="en-US"/>
          <w:rPrChange w:id="367" w:author="Rutger Vos" w:date="2013-11-02T21:41:00Z">
            <w:rPr>
              <w:rFonts w:ascii="Garamond" w:hAnsi="Garamond"/>
            </w:rPr>
          </w:rPrChange>
        </w:rPr>
      </w:pPr>
    </w:p>
    <w:p w:rsidR="00887352" w:rsidRPr="006C7D70" w:rsidRDefault="00887352" w:rsidP="00887352">
      <w:pPr>
        <w:rPr>
          <w:rFonts w:ascii="Garamond" w:hAnsi="Garamond"/>
          <w:lang w:val="en-US"/>
          <w:rPrChange w:id="368" w:author="Rutger Vos" w:date="2013-11-02T21:41:00Z">
            <w:rPr>
              <w:rFonts w:ascii="Garamond" w:hAnsi="Garamond"/>
            </w:rPr>
          </w:rPrChange>
        </w:rPr>
      </w:pPr>
      <w:r w:rsidRPr="006C7D70">
        <w:rPr>
          <w:rFonts w:ascii="Garamond" w:hAnsi="Garamond" w:cs="Arial"/>
          <w:color w:val="000000"/>
          <w:lang w:val="en-US"/>
          <w:rPrChange w:id="369" w:author="Rutger Vos" w:date="2013-11-02T21:41:00Z">
            <w:rPr>
              <w:rFonts w:ascii="Garamond" w:hAnsi="Garamond" w:cs="Arial"/>
              <w:color w:val="000000"/>
            </w:rPr>
          </w:rPrChange>
        </w:rPr>
        <w:t xml:space="preserve">The data that is sequences is paired-end, this means that it is more computationally intensive for the assemblers. The most important thing to concentrate on maybe the quality of the assembly in the end. There are different things that can be of influence on the data, like the assembly size and the amount and length of contigs. </w:t>
      </w:r>
    </w:p>
    <w:p w:rsidR="00887352" w:rsidRPr="006C7D70" w:rsidRDefault="00887352" w:rsidP="00887352">
      <w:pPr>
        <w:rPr>
          <w:rFonts w:ascii="Garamond" w:hAnsi="Garamond"/>
          <w:lang w:val="en-US"/>
          <w:rPrChange w:id="370" w:author="Rutger Vos" w:date="2013-11-02T21:41:00Z">
            <w:rPr>
              <w:rFonts w:ascii="Garamond" w:hAnsi="Garamond"/>
            </w:rPr>
          </w:rPrChange>
        </w:rPr>
      </w:pPr>
    </w:p>
    <w:p w:rsidR="00887352" w:rsidRPr="006C7D70" w:rsidRDefault="00887352" w:rsidP="00887352">
      <w:pPr>
        <w:rPr>
          <w:rFonts w:ascii="Garamond" w:hAnsi="Garamond"/>
          <w:lang w:val="en-US"/>
          <w:rPrChange w:id="371" w:author="Rutger Vos" w:date="2013-11-02T21:41:00Z">
            <w:rPr>
              <w:rFonts w:ascii="Garamond" w:hAnsi="Garamond"/>
            </w:rPr>
          </w:rPrChange>
        </w:rPr>
      </w:pPr>
      <w:r w:rsidRPr="006C7D70">
        <w:rPr>
          <w:rFonts w:ascii="Garamond" w:hAnsi="Garamond" w:cs="Arial"/>
          <w:color w:val="000000"/>
          <w:lang w:val="en-US"/>
          <w:rPrChange w:id="372" w:author="Rutger Vos" w:date="2013-11-02T21:41:00Z">
            <w:rPr>
              <w:rFonts w:ascii="Garamond" w:hAnsi="Garamond" w:cs="Arial"/>
              <w:color w:val="000000"/>
            </w:rPr>
          </w:rPrChange>
        </w:rPr>
        <w:t>Because we are working with eukaryotic data there are a lot of transposons in the data and can be of negative influence on the amount of contigs. Also different assemblers give different lengths with N50, if the lengths are very short and not above the N50 the data isn’t very useful</w:t>
      </w:r>
      <w:r w:rsidR="00CF3D5D" w:rsidRPr="006C7D70">
        <w:rPr>
          <w:rFonts w:ascii="Garamond" w:hAnsi="Garamond" w:cs="Arial"/>
          <w:color w:val="000000"/>
          <w:vertAlign w:val="superscript"/>
          <w:lang w:val="en-US"/>
          <w:rPrChange w:id="373" w:author="Rutger Vos" w:date="2013-11-02T21:41:00Z">
            <w:rPr>
              <w:rFonts w:ascii="Garamond" w:hAnsi="Garamond" w:cs="Arial"/>
              <w:color w:val="000000"/>
              <w:vertAlign w:val="superscript"/>
            </w:rPr>
          </w:rPrChange>
        </w:rPr>
        <w:t>12</w:t>
      </w:r>
      <w:r w:rsidRPr="006C7D70">
        <w:rPr>
          <w:rFonts w:ascii="Garamond" w:hAnsi="Garamond" w:cs="Arial"/>
          <w:color w:val="000000"/>
          <w:lang w:val="en-US"/>
          <w:rPrChange w:id="374" w:author="Rutger Vos" w:date="2013-11-02T21:41:00Z">
            <w:rPr>
              <w:rFonts w:ascii="Garamond" w:hAnsi="Garamond" w:cs="Arial"/>
              <w:color w:val="000000"/>
            </w:rPr>
          </w:rPrChange>
        </w:rPr>
        <w:t xml:space="preserve">. Then it can happen that important piece of data may be thrown away because it was too short and couldn’t not be assembled right. </w:t>
      </w:r>
    </w:p>
    <w:p w:rsidR="00887352" w:rsidRPr="006C7D70" w:rsidRDefault="00887352" w:rsidP="00887352">
      <w:pPr>
        <w:rPr>
          <w:rFonts w:ascii="Garamond" w:hAnsi="Garamond"/>
          <w:lang w:val="en-US"/>
          <w:rPrChange w:id="375" w:author="Rutger Vos" w:date="2013-11-02T21:41:00Z">
            <w:rPr>
              <w:rFonts w:ascii="Garamond" w:hAnsi="Garamond"/>
            </w:rPr>
          </w:rPrChange>
        </w:rPr>
      </w:pPr>
    </w:p>
    <w:p w:rsidR="00887352" w:rsidRPr="006C7D70" w:rsidRDefault="00887352" w:rsidP="00887352">
      <w:pPr>
        <w:rPr>
          <w:rFonts w:ascii="Garamond" w:hAnsi="Garamond"/>
          <w:lang w:val="en-US"/>
          <w:rPrChange w:id="376" w:author="Rutger Vos" w:date="2013-11-02T21:41:00Z">
            <w:rPr>
              <w:rFonts w:ascii="Garamond" w:hAnsi="Garamond"/>
            </w:rPr>
          </w:rPrChange>
        </w:rPr>
      </w:pPr>
      <w:r w:rsidRPr="006C7D70">
        <w:rPr>
          <w:rFonts w:ascii="Garamond" w:hAnsi="Garamond" w:cs="Arial"/>
          <w:color w:val="000000"/>
          <w:lang w:val="en-US"/>
          <w:rPrChange w:id="377" w:author="Rutger Vos" w:date="2013-11-02T21:41:00Z">
            <w:rPr>
              <w:rFonts w:ascii="Garamond" w:hAnsi="Garamond" w:cs="Arial"/>
              <w:color w:val="000000"/>
            </w:rPr>
          </w:rPrChange>
        </w:rPr>
        <w:t>To prevent these things it may be better to choose assembly tools that take more larger reads, around ~100 bp, such as SOAPdenovo and ALLPATH-LG. These take larger reads using less RAM</w:t>
      </w:r>
      <w:r w:rsidR="00691A66" w:rsidRPr="006C7D70">
        <w:rPr>
          <w:rFonts w:ascii="Garamond" w:hAnsi="Garamond" w:cs="Arial"/>
          <w:color w:val="000000"/>
          <w:vertAlign w:val="superscript"/>
          <w:lang w:val="en-US"/>
          <w:rPrChange w:id="378" w:author="Rutger Vos" w:date="2013-11-02T21:41:00Z">
            <w:rPr>
              <w:rFonts w:ascii="Garamond" w:hAnsi="Garamond" w:cs="Arial"/>
              <w:color w:val="000000"/>
              <w:vertAlign w:val="superscript"/>
            </w:rPr>
          </w:rPrChange>
        </w:rPr>
        <w:t>7</w:t>
      </w:r>
      <w:r w:rsidRPr="006C7D70">
        <w:rPr>
          <w:rFonts w:ascii="Garamond" w:hAnsi="Garamond" w:cs="Arial"/>
          <w:color w:val="000000"/>
          <w:vertAlign w:val="superscript"/>
          <w:lang w:val="en-US"/>
          <w:rPrChange w:id="379" w:author="Rutger Vos" w:date="2013-11-02T21:41:00Z">
            <w:rPr>
              <w:rFonts w:ascii="Garamond" w:hAnsi="Garamond" w:cs="Arial"/>
              <w:color w:val="000000"/>
              <w:vertAlign w:val="superscript"/>
            </w:rPr>
          </w:rPrChange>
        </w:rPr>
        <w:t>,</w:t>
      </w:r>
      <w:r w:rsidR="00691A66" w:rsidRPr="006C7D70">
        <w:rPr>
          <w:rFonts w:ascii="Garamond" w:hAnsi="Garamond" w:cs="Arial"/>
          <w:color w:val="000000"/>
          <w:vertAlign w:val="superscript"/>
          <w:lang w:val="en-US"/>
          <w:rPrChange w:id="380" w:author="Rutger Vos" w:date="2013-11-02T21:41:00Z">
            <w:rPr>
              <w:rFonts w:ascii="Garamond" w:hAnsi="Garamond" w:cs="Arial"/>
              <w:color w:val="000000"/>
              <w:vertAlign w:val="superscript"/>
            </w:rPr>
          </w:rPrChange>
        </w:rPr>
        <w:t>9</w:t>
      </w:r>
      <w:r w:rsidRPr="006C7D70">
        <w:rPr>
          <w:rFonts w:ascii="Garamond" w:hAnsi="Garamond" w:cs="Arial"/>
          <w:color w:val="000000"/>
          <w:lang w:val="en-US"/>
          <w:rPrChange w:id="381" w:author="Rutger Vos" w:date="2013-11-02T21:41:00Z">
            <w:rPr>
              <w:rFonts w:ascii="Garamond" w:hAnsi="Garamond" w:cs="Arial"/>
              <w:color w:val="000000"/>
            </w:rPr>
          </w:rPrChange>
        </w:rPr>
        <w:t>.</w:t>
      </w:r>
    </w:p>
    <w:p w:rsidR="00887352" w:rsidRPr="006C7D70" w:rsidRDefault="00887352" w:rsidP="00887352">
      <w:pPr>
        <w:pStyle w:val="NormalWeb"/>
        <w:spacing w:before="0" w:beforeAutospacing="0" w:after="0" w:afterAutospacing="0"/>
        <w:rPr>
          <w:rFonts w:ascii="Garamond" w:hAnsi="Garamond"/>
          <w:lang w:val="en-US"/>
          <w:rPrChange w:id="382" w:author="Rutger Vos" w:date="2013-11-02T21:41:00Z">
            <w:rPr>
              <w:rFonts w:ascii="Garamond" w:hAnsi="Garamond"/>
            </w:rPr>
          </w:rPrChange>
        </w:rPr>
      </w:pPr>
      <w:r w:rsidRPr="006C7D70">
        <w:rPr>
          <w:rFonts w:ascii="Garamond" w:hAnsi="Garamond" w:cs="Arial"/>
          <w:color w:val="000000"/>
          <w:lang w:val="en-US"/>
          <w:rPrChange w:id="383" w:author="Rutger Vos" w:date="2013-11-02T21:41:00Z">
            <w:rPr>
              <w:rFonts w:ascii="Garamond" w:hAnsi="Garamond" w:cs="Arial"/>
              <w:color w:val="000000"/>
            </w:rPr>
          </w:rPrChange>
        </w:rPr>
        <w:t xml:space="preserve">To use all the parameters of the assemblers, it is useful to make shell scripts in order to see what parameters are used in the command line. With this it should be easier for the biologist to know what the parameters mean and how they should use it for the best results. The genomes that will be assembled are </w:t>
      </w:r>
      <w:r w:rsidRPr="006C7D70">
        <w:rPr>
          <w:rFonts w:ascii="Garamond" w:hAnsi="Garamond" w:cs="Arial"/>
          <w:i/>
          <w:iCs/>
          <w:color w:val="000000"/>
          <w:lang w:val="en-US"/>
          <w:rPrChange w:id="384" w:author="Rutger Vos" w:date="2013-11-02T21:41:00Z">
            <w:rPr>
              <w:rFonts w:ascii="Garamond" w:hAnsi="Garamond" w:cs="Arial"/>
              <w:i/>
              <w:iCs/>
              <w:color w:val="000000"/>
            </w:rPr>
          </w:rPrChange>
        </w:rPr>
        <w:t>de novo</w:t>
      </w:r>
      <w:r w:rsidRPr="006C7D70">
        <w:rPr>
          <w:rFonts w:ascii="Garamond" w:hAnsi="Garamond" w:cs="Arial"/>
          <w:color w:val="000000"/>
          <w:lang w:val="en-US"/>
          <w:rPrChange w:id="385" w:author="Rutger Vos" w:date="2013-11-02T21:41:00Z">
            <w:rPr>
              <w:rFonts w:ascii="Garamond" w:hAnsi="Garamond" w:cs="Arial"/>
              <w:color w:val="000000"/>
            </w:rPr>
          </w:rPrChange>
        </w:rPr>
        <w:t xml:space="preserve"> which means that one of the products are two whole new genomes of two insects.</w:t>
      </w:r>
    </w:p>
    <w:p w:rsidR="00887352" w:rsidRPr="006C7D70" w:rsidRDefault="00887352" w:rsidP="00887352">
      <w:pPr>
        <w:rPr>
          <w:rFonts w:ascii="Garamond" w:hAnsi="Garamond"/>
          <w:lang w:val="en-US"/>
          <w:rPrChange w:id="386" w:author="Rutger Vos" w:date="2013-11-02T21:41:00Z">
            <w:rPr>
              <w:rFonts w:ascii="Garamond" w:hAnsi="Garamond"/>
            </w:rPr>
          </w:rPrChange>
        </w:rPr>
      </w:pPr>
    </w:p>
    <w:p w:rsidR="00887352" w:rsidRPr="006C7D70" w:rsidRDefault="00887352" w:rsidP="00887352">
      <w:pPr>
        <w:rPr>
          <w:rFonts w:ascii="Garamond" w:hAnsi="Garamond"/>
          <w:lang w:val="en-US"/>
          <w:rPrChange w:id="387" w:author="Rutger Vos" w:date="2013-11-02T21:41:00Z">
            <w:rPr>
              <w:rFonts w:ascii="Garamond" w:hAnsi="Garamond"/>
            </w:rPr>
          </w:rPrChange>
        </w:rPr>
      </w:pPr>
      <w:r w:rsidRPr="006C7D70">
        <w:rPr>
          <w:rFonts w:ascii="Garamond" w:hAnsi="Garamond" w:cs="Arial"/>
          <w:color w:val="000000"/>
          <w:lang w:val="en-US"/>
          <w:rPrChange w:id="388" w:author="Rutger Vos" w:date="2013-11-02T21:41:00Z">
            <w:rPr>
              <w:rFonts w:ascii="Garamond" w:hAnsi="Garamond" w:cs="Arial"/>
              <w:color w:val="000000"/>
            </w:rPr>
          </w:rPrChange>
        </w:rPr>
        <w:t>The products of this project will consist of different assemblies and one definitive, of the definitive one a user guide will be made. Furthermore a paper must be written with all the steps of the project, the methods and probably some programming scripts. Of this all there will be two presentations, one of the progress and a final presentation. All of this work must also be written in an logbook.</w:t>
      </w:r>
    </w:p>
    <w:p w:rsidR="00EB6C70" w:rsidRPr="006C7D70" w:rsidRDefault="00EB6C70" w:rsidP="00887352">
      <w:pPr>
        <w:rPr>
          <w:rFonts w:ascii="Garamond" w:hAnsi="Garamond"/>
          <w:lang w:val="en-US"/>
          <w:rPrChange w:id="389" w:author="Rutger Vos" w:date="2013-11-02T21:41:00Z">
            <w:rPr>
              <w:rFonts w:ascii="Garamond" w:hAnsi="Garamond"/>
              <w:lang/>
            </w:rPr>
          </w:rPrChange>
        </w:rPr>
      </w:pPr>
    </w:p>
    <w:p w:rsidR="00887352" w:rsidRPr="006C7D70" w:rsidRDefault="00887352" w:rsidP="008B7328">
      <w:pPr>
        <w:pStyle w:val="Heading1"/>
        <w:rPr>
          <w:rFonts w:ascii="Garamond" w:hAnsi="Garamond"/>
          <w:i w:val="0"/>
          <w:lang w:val="en-US"/>
          <w:rPrChange w:id="390" w:author="Rutger Vos" w:date="2013-11-02T21:41:00Z">
            <w:rPr>
              <w:rFonts w:ascii="Garamond" w:hAnsi="Garamond"/>
              <w:i w:val="0"/>
              <w:lang w:val="nl-NL"/>
            </w:rPr>
          </w:rPrChange>
        </w:rPr>
      </w:pPr>
      <w:bookmarkStart w:id="391" w:name="_Toc326927207"/>
      <w:bookmarkStart w:id="392" w:name="_Toc356231332"/>
    </w:p>
    <w:p w:rsidR="00474905" w:rsidRPr="006C7D70" w:rsidRDefault="00474905" w:rsidP="00887352">
      <w:pPr>
        <w:rPr>
          <w:rFonts w:ascii="Garamond" w:hAnsi="Garamond" w:cs="Arial"/>
          <w:b/>
          <w:bCs/>
          <w:color w:val="000000"/>
          <w:sz w:val="23"/>
          <w:szCs w:val="23"/>
          <w:lang w:val="en-US"/>
          <w:rPrChange w:id="393" w:author="Rutger Vos" w:date="2013-11-02T21:41:00Z">
            <w:rPr>
              <w:rFonts w:ascii="Garamond" w:hAnsi="Garamond" w:cs="Arial"/>
              <w:b/>
              <w:bCs/>
              <w:color w:val="000000"/>
              <w:sz w:val="23"/>
              <w:szCs w:val="23"/>
            </w:rPr>
          </w:rPrChange>
        </w:rPr>
      </w:pPr>
      <w:r w:rsidRPr="006C7D70">
        <w:rPr>
          <w:rFonts w:ascii="Garamond" w:hAnsi="Garamond" w:cs="Arial"/>
          <w:b/>
          <w:bCs/>
          <w:color w:val="000000"/>
          <w:sz w:val="23"/>
          <w:szCs w:val="23"/>
          <w:lang w:val="en-US"/>
          <w:rPrChange w:id="394" w:author="Rutger Vos" w:date="2013-11-02T21:41:00Z">
            <w:rPr>
              <w:rFonts w:ascii="Garamond" w:hAnsi="Garamond" w:cs="Arial"/>
              <w:b/>
              <w:bCs/>
              <w:color w:val="000000"/>
              <w:sz w:val="23"/>
              <w:szCs w:val="23"/>
            </w:rPr>
          </w:rPrChange>
        </w:rPr>
        <w:t>Final products</w:t>
      </w:r>
      <w:r w:rsidRPr="006C7D70">
        <w:rPr>
          <w:rFonts w:ascii="Garamond" w:hAnsi="Garamond" w:cs="Arial"/>
          <w:b/>
          <w:bCs/>
          <w:color w:val="000000"/>
          <w:sz w:val="23"/>
          <w:szCs w:val="23"/>
          <w:lang w:val="en-US"/>
          <w:rPrChange w:id="395" w:author="Rutger Vos" w:date="2013-11-02T21:41:00Z">
            <w:rPr>
              <w:rFonts w:ascii="Garamond" w:hAnsi="Garamond" w:cs="Arial"/>
              <w:b/>
              <w:bCs/>
              <w:color w:val="000000"/>
              <w:sz w:val="23"/>
              <w:szCs w:val="23"/>
            </w:rPr>
          </w:rPrChange>
        </w:rPr>
        <w:br/>
      </w:r>
    </w:p>
    <w:p w:rsidR="00474905" w:rsidRPr="006C7D70" w:rsidRDefault="00474905" w:rsidP="00887352">
      <w:pPr>
        <w:rPr>
          <w:rFonts w:ascii="Garamond" w:hAnsi="Garamond" w:cs="Arial"/>
          <w:bCs/>
          <w:color w:val="000000"/>
          <w:sz w:val="23"/>
          <w:szCs w:val="23"/>
          <w:lang w:val="en-US"/>
          <w:rPrChange w:id="396" w:author="Rutger Vos" w:date="2013-11-02T21:41:00Z">
            <w:rPr>
              <w:rFonts w:ascii="Garamond" w:hAnsi="Garamond" w:cs="Arial"/>
              <w:bCs/>
              <w:color w:val="000000"/>
              <w:sz w:val="23"/>
              <w:szCs w:val="23"/>
            </w:rPr>
          </w:rPrChange>
        </w:rPr>
      </w:pPr>
      <w:r w:rsidRPr="006C7D70">
        <w:rPr>
          <w:rFonts w:ascii="Garamond" w:hAnsi="Garamond" w:cs="Arial"/>
          <w:bCs/>
          <w:color w:val="000000"/>
          <w:sz w:val="23"/>
          <w:szCs w:val="23"/>
          <w:lang w:val="en-US"/>
          <w:rPrChange w:id="397" w:author="Rutger Vos" w:date="2013-11-02T21:41:00Z">
            <w:rPr>
              <w:rFonts w:ascii="Garamond" w:hAnsi="Garamond" w:cs="Arial"/>
              <w:bCs/>
              <w:color w:val="000000"/>
              <w:sz w:val="23"/>
              <w:szCs w:val="23"/>
            </w:rPr>
          </w:rPrChange>
        </w:rPr>
        <w:t xml:space="preserve">At the end the projectgroup will deliver a few products these are; </w:t>
      </w:r>
      <w:r w:rsidRPr="006C7D70">
        <w:rPr>
          <w:rFonts w:ascii="Garamond" w:hAnsi="Garamond" w:cs="Arial"/>
          <w:bCs/>
          <w:color w:val="000000"/>
          <w:sz w:val="23"/>
          <w:szCs w:val="23"/>
          <w:lang w:val="en-US"/>
          <w:rPrChange w:id="398" w:author="Rutger Vos" w:date="2013-11-02T21:41:00Z">
            <w:rPr>
              <w:rFonts w:ascii="Garamond" w:hAnsi="Garamond" w:cs="Arial"/>
              <w:bCs/>
              <w:color w:val="000000"/>
              <w:sz w:val="23"/>
              <w:szCs w:val="23"/>
            </w:rPr>
          </w:rPrChange>
        </w:rPr>
        <w:br/>
      </w:r>
    </w:p>
    <w:p w:rsidR="00474905" w:rsidRPr="006C7D70" w:rsidRDefault="00474905" w:rsidP="00474905">
      <w:pPr>
        <w:pStyle w:val="Caption"/>
        <w:keepNext/>
        <w:rPr>
          <w:rFonts w:ascii="Garamond" w:hAnsi="Garamond"/>
          <w:lang w:val="en-US"/>
          <w:rPrChange w:id="399" w:author="Rutger Vos" w:date="2013-11-02T21:41:00Z">
            <w:rPr>
              <w:rFonts w:ascii="Garamond" w:hAnsi="Garamond"/>
            </w:rPr>
          </w:rPrChange>
        </w:rPr>
      </w:pPr>
      <w:r w:rsidRPr="006C7D70">
        <w:rPr>
          <w:rFonts w:ascii="Garamond" w:hAnsi="Garamond"/>
          <w:lang w:val="en-US"/>
          <w:rPrChange w:id="400" w:author="Rutger Vos" w:date="2013-11-02T21:41:00Z">
            <w:rPr>
              <w:rFonts w:ascii="Garamond" w:hAnsi="Garamond"/>
            </w:rPr>
          </w:rPrChange>
        </w:rPr>
        <w:t xml:space="preserve">Tabel </w:t>
      </w:r>
      <w:r w:rsidRPr="006C7D70">
        <w:rPr>
          <w:rFonts w:ascii="Garamond" w:hAnsi="Garamond"/>
          <w:lang w:val="en-US"/>
          <w:rPrChange w:id="401" w:author="Rutger Vos" w:date="2013-11-02T21:41:00Z">
            <w:rPr>
              <w:rFonts w:ascii="Garamond" w:hAnsi="Garamond"/>
            </w:rPr>
          </w:rPrChange>
        </w:rPr>
        <w:fldChar w:fldCharType="begin"/>
      </w:r>
      <w:r w:rsidRPr="006C7D70">
        <w:rPr>
          <w:rFonts w:ascii="Garamond" w:hAnsi="Garamond"/>
          <w:lang w:val="en-US"/>
          <w:rPrChange w:id="402" w:author="Rutger Vos" w:date="2013-11-02T21:41:00Z">
            <w:rPr>
              <w:rFonts w:ascii="Garamond" w:hAnsi="Garamond"/>
            </w:rPr>
          </w:rPrChange>
        </w:rPr>
        <w:instrText xml:space="preserve"> SEQ Tabel \* ARABIC </w:instrText>
      </w:r>
      <w:r w:rsidRPr="006C7D70">
        <w:rPr>
          <w:rFonts w:ascii="Garamond" w:hAnsi="Garamond"/>
          <w:lang w:val="en-US"/>
          <w:rPrChange w:id="403" w:author="Rutger Vos" w:date="2013-11-02T21:41:00Z">
            <w:rPr>
              <w:rFonts w:ascii="Garamond" w:hAnsi="Garamond"/>
            </w:rPr>
          </w:rPrChange>
        </w:rPr>
        <w:fldChar w:fldCharType="separate"/>
      </w:r>
      <w:r w:rsidR="00403B9E" w:rsidRPr="006C7D70">
        <w:rPr>
          <w:rFonts w:ascii="Garamond" w:hAnsi="Garamond"/>
          <w:noProof/>
          <w:lang w:val="en-US"/>
          <w:rPrChange w:id="404" w:author="Rutger Vos" w:date="2013-11-02T21:41:00Z">
            <w:rPr>
              <w:rFonts w:ascii="Garamond" w:hAnsi="Garamond"/>
              <w:noProof/>
            </w:rPr>
          </w:rPrChange>
        </w:rPr>
        <w:t>3</w:t>
      </w:r>
      <w:r w:rsidRPr="006C7D70">
        <w:rPr>
          <w:rFonts w:ascii="Garamond" w:hAnsi="Garamond"/>
          <w:lang w:val="en-US"/>
          <w:rPrChange w:id="405" w:author="Rutger Vos" w:date="2013-11-02T21:41:00Z">
            <w:rPr>
              <w:rFonts w:ascii="Garamond" w:hAnsi="Garamond"/>
            </w:rPr>
          </w:rPrChange>
        </w:rPr>
        <w:fldChar w:fldCharType="end"/>
      </w:r>
      <w:r w:rsidRPr="006C7D70">
        <w:rPr>
          <w:rFonts w:ascii="Garamond" w:hAnsi="Garamond"/>
          <w:lang w:val="en-US"/>
          <w:rPrChange w:id="406" w:author="Rutger Vos" w:date="2013-11-02T21:41:00Z">
            <w:rPr>
              <w:rFonts w:ascii="Garamond" w:hAnsi="Garamond"/>
            </w:rPr>
          </w:rPrChange>
        </w:rPr>
        <w:t>: summary of the products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54"/>
      </w:tblGrid>
      <w:tr w:rsidR="00474905" w:rsidRPr="006C7D70">
        <w:trPr>
          <w:trHeight w:val="274"/>
        </w:trPr>
        <w:tc>
          <w:tcPr>
            <w:tcW w:w="7354" w:type="dxa"/>
            <w:shd w:val="clear" w:color="auto" w:fill="auto"/>
          </w:tcPr>
          <w:p w:rsidR="00474905" w:rsidRPr="006C7D70" w:rsidRDefault="00474905" w:rsidP="00887352">
            <w:pPr>
              <w:rPr>
                <w:rFonts w:ascii="Garamond" w:hAnsi="Garamond" w:cs="Arial"/>
                <w:bCs/>
                <w:color w:val="000000"/>
                <w:sz w:val="23"/>
                <w:szCs w:val="23"/>
                <w:lang w:val="en-US"/>
                <w:rPrChange w:id="407" w:author="Rutger Vos" w:date="2013-11-02T21:41:00Z">
                  <w:rPr>
                    <w:rFonts w:ascii="Garamond" w:hAnsi="Garamond" w:cs="Arial"/>
                    <w:bCs/>
                    <w:color w:val="000000"/>
                    <w:sz w:val="23"/>
                    <w:szCs w:val="23"/>
                  </w:rPr>
                </w:rPrChange>
              </w:rPr>
            </w:pPr>
            <w:r w:rsidRPr="006C7D70">
              <w:rPr>
                <w:rFonts w:ascii="Garamond" w:hAnsi="Garamond" w:cs="Arial"/>
                <w:bCs/>
                <w:color w:val="000000"/>
                <w:sz w:val="23"/>
                <w:szCs w:val="23"/>
                <w:lang w:val="en-US"/>
                <w:rPrChange w:id="408" w:author="Rutger Vos" w:date="2013-11-02T21:41:00Z">
                  <w:rPr>
                    <w:rFonts w:ascii="Garamond" w:hAnsi="Garamond" w:cs="Arial"/>
                    <w:bCs/>
                    <w:color w:val="000000"/>
                    <w:sz w:val="23"/>
                    <w:szCs w:val="23"/>
                  </w:rPr>
                </w:rPrChange>
              </w:rPr>
              <w:t>PVA</w:t>
            </w:r>
          </w:p>
        </w:tc>
      </w:tr>
      <w:tr w:rsidR="00474905" w:rsidRPr="006C7D70">
        <w:trPr>
          <w:trHeight w:val="274"/>
        </w:trPr>
        <w:tc>
          <w:tcPr>
            <w:tcW w:w="7354" w:type="dxa"/>
            <w:shd w:val="clear" w:color="auto" w:fill="auto"/>
          </w:tcPr>
          <w:p w:rsidR="00474905" w:rsidRPr="006C7D70" w:rsidRDefault="00474905" w:rsidP="00887352">
            <w:pPr>
              <w:rPr>
                <w:rFonts w:ascii="Garamond" w:hAnsi="Garamond" w:cs="Arial"/>
                <w:bCs/>
                <w:color w:val="000000"/>
                <w:sz w:val="23"/>
                <w:szCs w:val="23"/>
                <w:lang w:val="en-US"/>
                <w:rPrChange w:id="409" w:author="Rutger Vos" w:date="2013-11-02T21:41:00Z">
                  <w:rPr>
                    <w:rFonts w:ascii="Garamond" w:hAnsi="Garamond" w:cs="Arial"/>
                    <w:bCs/>
                    <w:color w:val="000000"/>
                    <w:sz w:val="23"/>
                    <w:szCs w:val="23"/>
                  </w:rPr>
                </w:rPrChange>
              </w:rPr>
            </w:pPr>
            <w:r w:rsidRPr="006C7D70">
              <w:rPr>
                <w:rFonts w:ascii="Garamond" w:hAnsi="Garamond" w:cs="Arial"/>
                <w:bCs/>
                <w:color w:val="000000"/>
                <w:sz w:val="23"/>
                <w:szCs w:val="23"/>
                <w:lang w:val="en-US"/>
                <w:rPrChange w:id="410" w:author="Rutger Vos" w:date="2013-11-02T21:41:00Z">
                  <w:rPr>
                    <w:rFonts w:ascii="Garamond" w:hAnsi="Garamond" w:cs="Arial"/>
                    <w:bCs/>
                    <w:color w:val="000000"/>
                    <w:sz w:val="23"/>
                    <w:szCs w:val="23"/>
                  </w:rPr>
                </w:rPrChange>
              </w:rPr>
              <w:t>Progress presentation</w:t>
            </w:r>
            <w:r w:rsidR="00E16359" w:rsidRPr="006C7D70">
              <w:rPr>
                <w:rFonts w:ascii="Garamond" w:hAnsi="Garamond" w:cs="Arial"/>
                <w:bCs/>
                <w:color w:val="000000"/>
                <w:sz w:val="23"/>
                <w:szCs w:val="23"/>
                <w:lang w:val="en-US"/>
                <w:rPrChange w:id="411" w:author="Rutger Vos" w:date="2013-11-02T21:41:00Z">
                  <w:rPr>
                    <w:rFonts w:ascii="Garamond" w:hAnsi="Garamond" w:cs="Arial"/>
                    <w:bCs/>
                    <w:color w:val="000000"/>
                    <w:sz w:val="23"/>
                    <w:szCs w:val="23"/>
                  </w:rPr>
                </w:rPrChange>
              </w:rPr>
              <w:t xml:space="preserve"> (after the first period)</w:t>
            </w:r>
          </w:p>
        </w:tc>
      </w:tr>
      <w:tr w:rsidR="00474905" w:rsidRPr="006C7D70">
        <w:trPr>
          <w:trHeight w:val="274"/>
        </w:trPr>
        <w:tc>
          <w:tcPr>
            <w:tcW w:w="7354" w:type="dxa"/>
            <w:shd w:val="clear" w:color="auto" w:fill="auto"/>
          </w:tcPr>
          <w:p w:rsidR="00474905" w:rsidRPr="006C7D70" w:rsidRDefault="00474905" w:rsidP="00887352">
            <w:pPr>
              <w:rPr>
                <w:rFonts w:ascii="Garamond" w:hAnsi="Garamond" w:cs="Arial"/>
                <w:bCs/>
                <w:color w:val="000000"/>
                <w:sz w:val="23"/>
                <w:szCs w:val="23"/>
                <w:lang w:val="en-US"/>
                <w:rPrChange w:id="412" w:author="Rutger Vos" w:date="2013-11-02T21:41:00Z">
                  <w:rPr>
                    <w:rFonts w:ascii="Garamond" w:hAnsi="Garamond" w:cs="Arial"/>
                    <w:bCs/>
                    <w:color w:val="000000"/>
                    <w:sz w:val="23"/>
                    <w:szCs w:val="23"/>
                  </w:rPr>
                </w:rPrChange>
              </w:rPr>
            </w:pPr>
            <w:r w:rsidRPr="006C7D70">
              <w:rPr>
                <w:rFonts w:ascii="Garamond" w:hAnsi="Garamond" w:cs="Arial"/>
                <w:bCs/>
                <w:color w:val="000000"/>
                <w:sz w:val="23"/>
                <w:szCs w:val="23"/>
                <w:lang w:val="en-US"/>
                <w:rPrChange w:id="413" w:author="Rutger Vos" w:date="2013-11-02T21:41:00Z">
                  <w:rPr>
                    <w:rFonts w:ascii="Garamond" w:hAnsi="Garamond" w:cs="Arial"/>
                    <w:bCs/>
                    <w:color w:val="000000"/>
                    <w:sz w:val="23"/>
                    <w:szCs w:val="23"/>
                  </w:rPr>
                </w:rPrChange>
              </w:rPr>
              <w:t>Project report</w:t>
            </w:r>
          </w:p>
        </w:tc>
      </w:tr>
      <w:tr w:rsidR="00474905" w:rsidRPr="006C7D70">
        <w:trPr>
          <w:trHeight w:val="274"/>
        </w:trPr>
        <w:tc>
          <w:tcPr>
            <w:tcW w:w="7354" w:type="dxa"/>
            <w:shd w:val="clear" w:color="auto" w:fill="auto"/>
          </w:tcPr>
          <w:p w:rsidR="00474905" w:rsidRPr="006C7D70" w:rsidRDefault="00474905" w:rsidP="00887352">
            <w:pPr>
              <w:rPr>
                <w:rFonts w:ascii="Garamond" w:hAnsi="Garamond" w:cs="Arial"/>
                <w:bCs/>
                <w:color w:val="000000"/>
                <w:sz w:val="23"/>
                <w:szCs w:val="23"/>
                <w:lang w:val="en-US"/>
                <w:rPrChange w:id="414" w:author="Rutger Vos" w:date="2013-11-02T21:41:00Z">
                  <w:rPr>
                    <w:rFonts w:ascii="Garamond" w:hAnsi="Garamond" w:cs="Arial"/>
                    <w:bCs/>
                    <w:color w:val="000000"/>
                    <w:sz w:val="23"/>
                    <w:szCs w:val="23"/>
                  </w:rPr>
                </w:rPrChange>
              </w:rPr>
            </w:pPr>
            <w:r w:rsidRPr="006C7D70">
              <w:rPr>
                <w:rFonts w:ascii="Garamond" w:hAnsi="Garamond" w:cs="Arial"/>
                <w:bCs/>
                <w:color w:val="000000"/>
                <w:sz w:val="23"/>
                <w:szCs w:val="23"/>
                <w:lang w:val="en-US"/>
                <w:rPrChange w:id="415" w:author="Rutger Vos" w:date="2013-11-02T21:41:00Z">
                  <w:rPr>
                    <w:rFonts w:ascii="Garamond" w:hAnsi="Garamond" w:cs="Arial"/>
                    <w:bCs/>
                    <w:color w:val="000000"/>
                    <w:sz w:val="23"/>
                    <w:szCs w:val="23"/>
                  </w:rPr>
                </w:rPrChange>
              </w:rPr>
              <w:t>(Bash) scripts</w:t>
            </w:r>
            <w:r w:rsidR="00E16359" w:rsidRPr="006C7D70">
              <w:rPr>
                <w:rFonts w:ascii="Garamond" w:hAnsi="Garamond" w:cs="Arial"/>
                <w:bCs/>
                <w:color w:val="000000"/>
                <w:sz w:val="23"/>
                <w:szCs w:val="23"/>
                <w:lang w:val="en-US"/>
                <w:rPrChange w:id="416" w:author="Rutger Vos" w:date="2013-11-02T21:41:00Z">
                  <w:rPr>
                    <w:rFonts w:ascii="Garamond" w:hAnsi="Garamond" w:cs="Arial"/>
                    <w:bCs/>
                    <w:color w:val="000000"/>
                    <w:sz w:val="23"/>
                    <w:szCs w:val="23"/>
                  </w:rPr>
                </w:rPrChange>
              </w:rPr>
              <w:t xml:space="preserve"> and other relevant scripts</w:t>
            </w:r>
            <w:r w:rsidRPr="006C7D70">
              <w:rPr>
                <w:rFonts w:ascii="Garamond" w:hAnsi="Garamond" w:cs="Arial"/>
                <w:bCs/>
                <w:color w:val="000000"/>
                <w:sz w:val="23"/>
                <w:szCs w:val="23"/>
                <w:lang w:val="en-US"/>
                <w:rPrChange w:id="417" w:author="Rutger Vos" w:date="2013-11-02T21:41:00Z">
                  <w:rPr>
                    <w:rFonts w:ascii="Garamond" w:hAnsi="Garamond" w:cs="Arial"/>
                    <w:bCs/>
                    <w:color w:val="000000"/>
                    <w:sz w:val="23"/>
                    <w:szCs w:val="23"/>
                  </w:rPr>
                </w:rPrChange>
              </w:rPr>
              <w:t xml:space="preserve"> in Github</w:t>
            </w:r>
          </w:p>
        </w:tc>
      </w:tr>
      <w:tr w:rsidR="00E16359" w:rsidRPr="006C7D70">
        <w:trPr>
          <w:trHeight w:val="274"/>
        </w:trPr>
        <w:tc>
          <w:tcPr>
            <w:tcW w:w="7354" w:type="dxa"/>
            <w:shd w:val="clear" w:color="auto" w:fill="auto"/>
          </w:tcPr>
          <w:p w:rsidR="00E16359" w:rsidRPr="006C7D70" w:rsidRDefault="00E16359" w:rsidP="00887352">
            <w:pPr>
              <w:rPr>
                <w:rFonts w:ascii="Garamond" w:hAnsi="Garamond" w:cs="Arial"/>
                <w:bCs/>
                <w:color w:val="000000"/>
                <w:sz w:val="23"/>
                <w:szCs w:val="23"/>
                <w:lang w:val="en-US"/>
                <w:rPrChange w:id="418" w:author="Rutger Vos" w:date="2013-11-02T21:41:00Z">
                  <w:rPr>
                    <w:rFonts w:ascii="Garamond" w:hAnsi="Garamond" w:cs="Arial"/>
                    <w:bCs/>
                    <w:color w:val="000000"/>
                    <w:sz w:val="23"/>
                    <w:szCs w:val="23"/>
                  </w:rPr>
                </w:rPrChange>
              </w:rPr>
            </w:pPr>
            <w:r w:rsidRPr="006C7D70">
              <w:rPr>
                <w:rFonts w:ascii="Garamond" w:hAnsi="Garamond" w:cs="Arial"/>
                <w:bCs/>
                <w:color w:val="000000"/>
                <w:sz w:val="23"/>
                <w:szCs w:val="23"/>
                <w:lang w:val="en-US"/>
                <w:rPrChange w:id="419" w:author="Rutger Vos" w:date="2013-11-02T21:41:00Z">
                  <w:rPr>
                    <w:rFonts w:ascii="Garamond" w:hAnsi="Garamond" w:cs="Arial"/>
                    <w:bCs/>
                    <w:color w:val="000000"/>
                    <w:sz w:val="23"/>
                    <w:szCs w:val="23"/>
                  </w:rPr>
                </w:rPrChange>
              </w:rPr>
              <w:t>Config files from assembly programs in Github</w:t>
            </w:r>
          </w:p>
        </w:tc>
      </w:tr>
      <w:tr w:rsidR="00DC5C02" w:rsidRPr="006C7D70">
        <w:trPr>
          <w:trHeight w:val="274"/>
        </w:trPr>
        <w:tc>
          <w:tcPr>
            <w:tcW w:w="7354" w:type="dxa"/>
            <w:shd w:val="clear" w:color="auto" w:fill="auto"/>
          </w:tcPr>
          <w:p w:rsidR="00DC5C02" w:rsidRPr="006C7D70" w:rsidRDefault="00DC5C02" w:rsidP="00887352">
            <w:pPr>
              <w:rPr>
                <w:rFonts w:ascii="Garamond" w:hAnsi="Garamond" w:cs="Arial"/>
                <w:bCs/>
                <w:color w:val="000000"/>
                <w:sz w:val="23"/>
                <w:szCs w:val="23"/>
                <w:lang w:val="en-US"/>
                <w:rPrChange w:id="420" w:author="Rutger Vos" w:date="2013-11-02T21:41:00Z">
                  <w:rPr>
                    <w:rFonts w:ascii="Garamond" w:hAnsi="Garamond" w:cs="Arial"/>
                    <w:bCs/>
                    <w:color w:val="000000"/>
                    <w:sz w:val="23"/>
                    <w:szCs w:val="23"/>
                  </w:rPr>
                </w:rPrChange>
              </w:rPr>
            </w:pPr>
            <w:r w:rsidRPr="006C7D70">
              <w:rPr>
                <w:rFonts w:ascii="Garamond" w:hAnsi="Garamond" w:cs="Arial"/>
                <w:bCs/>
                <w:color w:val="000000"/>
                <w:sz w:val="23"/>
                <w:szCs w:val="23"/>
                <w:lang w:val="en-US"/>
                <w:rPrChange w:id="421" w:author="Rutger Vos" w:date="2013-11-02T21:41:00Z">
                  <w:rPr>
                    <w:rFonts w:ascii="Garamond" w:hAnsi="Garamond" w:cs="Arial"/>
                    <w:bCs/>
                    <w:color w:val="000000"/>
                    <w:sz w:val="23"/>
                    <w:szCs w:val="23"/>
                  </w:rPr>
                </w:rPrChange>
              </w:rPr>
              <w:t>Assembly’s (output from the tool(s))</w:t>
            </w:r>
          </w:p>
        </w:tc>
      </w:tr>
      <w:tr w:rsidR="00474905" w:rsidRPr="006C7D70">
        <w:trPr>
          <w:trHeight w:val="274"/>
        </w:trPr>
        <w:tc>
          <w:tcPr>
            <w:tcW w:w="7354" w:type="dxa"/>
            <w:shd w:val="clear" w:color="auto" w:fill="auto"/>
          </w:tcPr>
          <w:p w:rsidR="00474905" w:rsidRPr="006C7D70" w:rsidRDefault="00474905" w:rsidP="00887352">
            <w:pPr>
              <w:rPr>
                <w:rFonts w:ascii="Garamond" w:hAnsi="Garamond" w:cs="Arial"/>
                <w:bCs/>
                <w:color w:val="000000"/>
                <w:sz w:val="23"/>
                <w:szCs w:val="23"/>
                <w:lang w:val="en-US"/>
                <w:rPrChange w:id="422" w:author="Rutger Vos" w:date="2013-11-02T21:41:00Z">
                  <w:rPr>
                    <w:rFonts w:ascii="Garamond" w:hAnsi="Garamond" w:cs="Arial"/>
                    <w:bCs/>
                    <w:color w:val="000000"/>
                    <w:sz w:val="23"/>
                    <w:szCs w:val="23"/>
                  </w:rPr>
                </w:rPrChange>
              </w:rPr>
            </w:pPr>
            <w:r w:rsidRPr="006C7D70">
              <w:rPr>
                <w:rFonts w:ascii="Garamond" w:hAnsi="Garamond" w:cs="Arial"/>
                <w:bCs/>
                <w:color w:val="000000"/>
                <w:sz w:val="23"/>
                <w:szCs w:val="23"/>
                <w:lang w:val="en-US"/>
                <w:rPrChange w:id="423" w:author="Rutger Vos" w:date="2013-11-02T21:41:00Z">
                  <w:rPr>
                    <w:rFonts w:ascii="Garamond" w:hAnsi="Garamond" w:cs="Arial"/>
                    <w:bCs/>
                    <w:color w:val="000000"/>
                    <w:sz w:val="23"/>
                    <w:szCs w:val="23"/>
                  </w:rPr>
                </w:rPrChange>
              </w:rPr>
              <w:t>Userguide on how to use the assembly tools</w:t>
            </w:r>
          </w:p>
        </w:tc>
      </w:tr>
      <w:tr w:rsidR="00474905" w:rsidRPr="006C7D70">
        <w:trPr>
          <w:trHeight w:val="290"/>
        </w:trPr>
        <w:tc>
          <w:tcPr>
            <w:tcW w:w="7354" w:type="dxa"/>
            <w:shd w:val="clear" w:color="auto" w:fill="auto"/>
          </w:tcPr>
          <w:p w:rsidR="00474905" w:rsidRPr="006C7D70" w:rsidRDefault="00474905" w:rsidP="00887352">
            <w:pPr>
              <w:rPr>
                <w:rFonts w:ascii="Garamond" w:hAnsi="Garamond" w:cs="Arial"/>
                <w:bCs/>
                <w:color w:val="000000"/>
                <w:sz w:val="23"/>
                <w:szCs w:val="23"/>
                <w:lang w:val="en-US"/>
                <w:rPrChange w:id="424" w:author="Rutger Vos" w:date="2013-11-02T21:41:00Z">
                  <w:rPr>
                    <w:rFonts w:ascii="Garamond" w:hAnsi="Garamond" w:cs="Arial"/>
                    <w:bCs/>
                    <w:color w:val="000000"/>
                    <w:sz w:val="23"/>
                    <w:szCs w:val="23"/>
                  </w:rPr>
                </w:rPrChange>
              </w:rPr>
            </w:pPr>
            <w:r w:rsidRPr="006C7D70">
              <w:rPr>
                <w:rFonts w:ascii="Garamond" w:hAnsi="Garamond" w:cs="Arial"/>
                <w:bCs/>
                <w:color w:val="000000"/>
                <w:sz w:val="23"/>
                <w:szCs w:val="23"/>
                <w:lang w:val="en-US"/>
                <w:rPrChange w:id="425" w:author="Rutger Vos" w:date="2013-11-02T21:41:00Z">
                  <w:rPr>
                    <w:rFonts w:ascii="Garamond" w:hAnsi="Garamond" w:cs="Arial"/>
                    <w:bCs/>
                    <w:color w:val="000000"/>
                    <w:sz w:val="23"/>
                    <w:szCs w:val="23"/>
                  </w:rPr>
                </w:rPrChange>
              </w:rPr>
              <w:t>Presentation</w:t>
            </w:r>
          </w:p>
        </w:tc>
      </w:tr>
      <w:tr w:rsidR="00DC5C02" w:rsidRPr="006C7D70">
        <w:trPr>
          <w:trHeight w:val="290"/>
        </w:trPr>
        <w:tc>
          <w:tcPr>
            <w:tcW w:w="7354" w:type="dxa"/>
            <w:shd w:val="clear" w:color="auto" w:fill="auto"/>
          </w:tcPr>
          <w:p w:rsidR="00DC5C02" w:rsidRPr="006C7D70" w:rsidRDefault="00DC5C02" w:rsidP="00E16359">
            <w:pPr>
              <w:rPr>
                <w:rFonts w:ascii="Garamond" w:hAnsi="Garamond" w:cs="Arial"/>
                <w:bCs/>
                <w:color w:val="000000"/>
                <w:sz w:val="23"/>
                <w:szCs w:val="23"/>
                <w:lang w:val="en-US"/>
                <w:rPrChange w:id="426" w:author="Rutger Vos" w:date="2013-11-02T21:41:00Z">
                  <w:rPr>
                    <w:rFonts w:ascii="Garamond" w:hAnsi="Garamond" w:cs="Arial"/>
                    <w:bCs/>
                    <w:color w:val="000000"/>
                    <w:sz w:val="23"/>
                    <w:szCs w:val="23"/>
                  </w:rPr>
                </w:rPrChange>
              </w:rPr>
            </w:pPr>
            <w:r w:rsidRPr="006C7D70">
              <w:rPr>
                <w:rFonts w:ascii="Garamond" w:hAnsi="Garamond" w:cs="Arial"/>
                <w:bCs/>
                <w:color w:val="000000"/>
                <w:sz w:val="23"/>
                <w:szCs w:val="23"/>
                <w:lang w:val="en-US"/>
                <w:rPrChange w:id="427" w:author="Rutger Vos" w:date="2013-11-02T21:41:00Z">
                  <w:rPr>
                    <w:rFonts w:ascii="Garamond" w:hAnsi="Garamond" w:cs="Arial"/>
                    <w:bCs/>
                    <w:color w:val="000000"/>
                    <w:sz w:val="23"/>
                    <w:szCs w:val="23"/>
                  </w:rPr>
                </w:rPrChange>
              </w:rPr>
              <w:t>Log with amounts of hours spent on this project</w:t>
            </w:r>
            <w:r w:rsidR="00E16359" w:rsidRPr="006C7D70">
              <w:rPr>
                <w:rFonts w:ascii="Garamond" w:hAnsi="Garamond" w:cs="Arial"/>
                <w:bCs/>
                <w:color w:val="000000"/>
                <w:sz w:val="23"/>
                <w:szCs w:val="23"/>
                <w:lang w:val="en-US"/>
                <w:rPrChange w:id="428" w:author="Rutger Vos" w:date="2013-11-02T21:41:00Z">
                  <w:rPr>
                    <w:rFonts w:ascii="Garamond" w:hAnsi="Garamond" w:cs="Arial"/>
                    <w:bCs/>
                    <w:color w:val="000000"/>
                    <w:sz w:val="23"/>
                    <w:szCs w:val="23"/>
                  </w:rPr>
                </w:rPrChange>
              </w:rPr>
              <w:t xml:space="preserve"> (</w:t>
            </w:r>
            <w:r w:rsidR="00E16359" w:rsidRPr="006C7D70">
              <w:rPr>
                <w:rStyle w:val="hps"/>
                <w:rFonts w:ascii="Garamond" w:hAnsi="Garamond"/>
                <w:sz w:val="23"/>
                <w:szCs w:val="23"/>
                <w:lang w:val="en-US"/>
                <w:rPrChange w:id="429" w:author="Rutger Vos" w:date="2013-11-02T21:41:00Z">
                  <w:rPr>
                    <w:rStyle w:val="hps"/>
                    <w:rFonts w:ascii="Garamond" w:hAnsi="Garamond"/>
                    <w:sz w:val="23"/>
                    <w:szCs w:val="23"/>
                    <w:lang/>
                  </w:rPr>
                </w:rPrChange>
              </w:rPr>
              <w:t>individual)</w:t>
            </w:r>
          </w:p>
        </w:tc>
      </w:tr>
    </w:tbl>
    <w:p w:rsidR="00474905" w:rsidRPr="006C7D70" w:rsidRDefault="00474905" w:rsidP="00887352">
      <w:pPr>
        <w:rPr>
          <w:rFonts w:ascii="Garamond" w:hAnsi="Garamond" w:cs="Arial"/>
          <w:b/>
          <w:bCs/>
          <w:color w:val="000000"/>
          <w:sz w:val="23"/>
          <w:szCs w:val="23"/>
          <w:lang w:val="en-US"/>
          <w:rPrChange w:id="430" w:author="Rutger Vos" w:date="2013-11-02T21:41:00Z">
            <w:rPr>
              <w:rFonts w:ascii="Garamond" w:hAnsi="Garamond" w:cs="Arial"/>
              <w:b/>
              <w:bCs/>
              <w:color w:val="000000"/>
              <w:sz w:val="23"/>
              <w:szCs w:val="23"/>
            </w:rPr>
          </w:rPrChange>
        </w:rPr>
      </w:pPr>
    </w:p>
    <w:p w:rsidR="00887352" w:rsidRPr="006C7D70" w:rsidRDefault="00887352" w:rsidP="00887352">
      <w:pPr>
        <w:rPr>
          <w:rFonts w:ascii="Garamond" w:hAnsi="Garamond"/>
          <w:lang w:val="en-US"/>
          <w:rPrChange w:id="431" w:author="Rutger Vos" w:date="2013-11-02T21:41:00Z">
            <w:rPr>
              <w:rFonts w:ascii="Garamond" w:hAnsi="Garamond"/>
            </w:rPr>
          </w:rPrChange>
        </w:rPr>
      </w:pPr>
      <w:r w:rsidRPr="006C7D70">
        <w:rPr>
          <w:rFonts w:ascii="Garamond" w:hAnsi="Garamond" w:cs="Arial"/>
          <w:b/>
          <w:bCs/>
          <w:color w:val="000000"/>
          <w:sz w:val="23"/>
          <w:szCs w:val="23"/>
          <w:lang w:val="en-US"/>
          <w:rPrChange w:id="432" w:author="Rutger Vos" w:date="2013-11-02T21:41:00Z">
            <w:rPr>
              <w:rFonts w:ascii="Garamond" w:hAnsi="Garamond" w:cs="Arial"/>
              <w:b/>
              <w:bCs/>
              <w:color w:val="000000"/>
              <w:sz w:val="23"/>
              <w:szCs w:val="23"/>
            </w:rPr>
          </w:rPrChange>
        </w:rPr>
        <w:t>Description of the data</w:t>
      </w:r>
    </w:p>
    <w:p w:rsidR="00C16ABC" w:rsidRPr="006C7D70" w:rsidRDefault="00C16ABC" w:rsidP="00887352">
      <w:pPr>
        <w:rPr>
          <w:rFonts w:ascii="Garamond" w:hAnsi="Garamond"/>
          <w:lang w:val="en-US"/>
          <w:rPrChange w:id="433" w:author="Rutger Vos" w:date="2013-11-02T21:41:00Z">
            <w:rPr>
              <w:rFonts w:ascii="Garamond" w:hAnsi="Garamond"/>
            </w:rPr>
          </w:rPrChange>
        </w:rPr>
      </w:pPr>
    </w:p>
    <w:p w:rsidR="00887352" w:rsidRPr="006C7D70" w:rsidRDefault="00887352" w:rsidP="00887352">
      <w:pPr>
        <w:rPr>
          <w:rFonts w:ascii="Garamond" w:hAnsi="Garamond"/>
          <w:lang w:val="en-US"/>
          <w:rPrChange w:id="434" w:author="Rutger Vos" w:date="2013-11-02T21:41:00Z">
            <w:rPr>
              <w:rFonts w:ascii="Garamond" w:hAnsi="Garamond"/>
            </w:rPr>
          </w:rPrChange>
        </w:rPr>
      </w:pPr>
      <w:r w:rsidRPr="006C7D70">
        <w:rPr>
          <w:rFonts w:ascii="Garamond" w:hAnsi="Garamond" w:cs="Arial"/>
          <w:color w:val="000000"/>
          <w:lang w:val="en-US"/>
          <w:rPrChange w:id="435" w:author="Rutger Vos" w:date="2013-11-02T21:41:00Z">
            <w:rPr>
              <w:rFonts w:ascii="Garamond" w:hAnsi="Garamond" w:cs="Arial"/>
              <w:color w:val="000000"/>
            </w:rPr>
          </w:rPrChange>
        </w:rPr>
        <w:t>This is a short description of the data that will be used during this project.</w:t>
      </w:r>
    </w:p>
    <w:p w:rsidR="00887352" w:rsidRPr="006C7D70" w:rsidRDefault="00887352" w:rsidP="00887352">
      <w:pPr>
        <w:rPr>
          <w:rFonts w:ascii="Garamond" w:hAnsi="Garamond"/>
          <w:b/>
          <w:sz w:val="20"/>
          <w:szCs w:val="20"/>
          <w:lang w:val="en-US"/>
          <w:rPrChange w:id="436" w:author="Rutger Vos" w:date="2013-11-02T21:41:00Z">
            <w:rPr>
              <w:rFonts w:ascii="Garamond" w:hAnsi="Garamond"/>
              <w:b/>
              <w:sz w:val="20"/>
              <w:szCs w:val="20"/>
            </w:rPr>
          </w:rPrChange>
        </w:rPr>
      </w:pPr>
    </w:p>
    <w:p w:rsidR="00887352" w:rsidRPr="006C7D70" w:rsidRDefault="00887352" w:rsidP="00887352">
      <w:pPr>
        <w:pStyle w:val="Caption"/>
        <w:keepNext/>
        <w:rPr>
          <w:rFonts w:ascii="Garamond" w:hAnsi="Garamond"/>
          <w:lang w:val="en-US"/>
          <w:rPrChange w:id="437" w:author="Rutger Vos" w:date="2013-11-02T21:41:00Z">
            <w:rPr>
              <w:rFonts w:ascii="Garamond" w:hAnsi="Garamond"/>
            </w:rPr>
          </w:rPrChange>
        </w:rPr>
      </w:pPr>
      <w:r w:rsidRPr="006C7D70">
        <w:rPr>
          <w:rFonts w:ascii="Garamond" w:hAnsi="Garamond"/>
          <w:lang w:val="en-US"/>
          <w:rPrChange w:id="438" w:author="Rutger Vos" w:date="2013-11-02T21:41:00Z">
            <w:rPr>
              <w:rFonts w:ascii="Garamond" w:hAnsi="Garamond"/>
            </w:rPr>
          </w:rPrChange>
        </w:rPr>
        <w:t xml:space="preserve">Tabel </w:t>
      </w:r>
      <w:r w:rsidRPr="006C7D70">
        <w:rPr>
          <w:rFonts w:ascii="Garamond" w:hAnsi="Garamond"/>
          <w:lang w:val="en-US"/>
          <w:rPrChange w:id="439" w:author="Rutger Vos" w:date="2013-11-02T21:41:00Z">
            <w:rPr>
              <w:rFonts w:ascii="Garamond" w:hAnsi="Garamond"/>
            </w:rPr>
          </w:rPrChange>
        </w:rPr>
        <w:fldChar w:fldCharType="begin"/>
      </w:r>
      <w:r w:rsidRPr="006C7D70">
        <w:rPr>
          <w:rFonts w:ascii="Garamond" w:hAnsi="Garamond"/>
          <w:lang w:val="en-US"/>
          <w:rPrChange w:id="440" w:author="Rutger Vos" w:date="2013-11-02T21:41:00Z">
            <w:rPr>
              <w:rFonts w:ascii="Garamond" w:hAnsi="Garamond"/>
            </w:rPr>
          </w:rPrChange>
        </w:rPr>
        <w:instrText xml:space="preserve"> SEQ Tabel \* ARABIC </w:instrText>
      </w:r>
      <w:r w:rsidRPr="006C7D70">
        <w:rPr>
          <w:rFonts w:ascii="Garamond" w:hAnsi="Garamond"/>
          <w:lang w:val="en-US"/>
          <w:rPrChange w:id="441" w:author="Rutger Vos" w:date="2013-11-02T21:41:00Z">
            <w:rPr>
              <w:rFonts w:ascii="Garamond" w:hAnsi="Garamond"/>
            </w:rPr>
          </w:rPrChange>
        </w:rPr>
        <w:fldChar w:fldCharType="separate"/>
      </w:r>
      <w:r w:rsidR="00403B9E" w:rsidRPr="006C7D70">
        <w:rPr>
          <w:rFonts w:ascii="Garamond" w:hAnsi="Garamond"/>
          <w:noProof/>
          <w:lang w:val="en-US"/>
          <w:rPrChange w:id="442" w:author="Rutger Vos" w:date="2013-11-02T21:41:00Z">
            <w:rPr>
              <w:rFonts w:ascii="Garamond" w:hAnsi="Garamond"/>
              <w:noProof/>
            </w:rPr>
          </w:rPrChange>
        </w:rPr>
        <w:t>4</w:t>
      </w:r>
      <w:r w:rsidRPr="006C7D70">
        <w:rPr>
          <w:rFonts w:ascii="Garamond" w:hAnsi="Garamond"/>
          <w:lang w:val="en-US"/>
          <w:rPrChange w:id="443" w:author="Rutger Vos" w:date="2013-11-02T21:41:00Z">
            <w:rPr>
              <w:rFonts w:ascii="Garamond" w:hAnsi="Garamond"/>
            </w:rPr>
          </w:rPrChange>
        </w:rPr>
        <w:fldChar w:fldCharType="end"/>
      </w:r>
      <w:r w:rsidR="008824AD" w:rsidRPr="006C7D70">
        <w:rPr>
          <w:rFonts w:ascii="Garamond" w:hAnsi="Garamond"/>
          <w:lang w:val="en-US"/>
          <w:rPrChange w:id="444" w:author="Rutger Vos" w:date="2013-11-02T21:41:00Z">
            <w:rPr>
              <w:rFonts w:ascii="Garamond" w:hAnsi="Garamond"/>
            </w:rPr>
          </w:rPrChange>
        </w:rPr>
        <w:t>: list with several facts about the data which will be used during this project</w:t>
      </w:r>
    </w:p>
    <w:tbl>
      <w:tblPr>
        <w:tblW w:w="10440" w:type="dxa"/>
        <w:tblCellMar>
          <w:top w:w="15" w:type="dxa"/>
          <w:left w:w="15" w:type="dxa"/>
          <w:bottom w:w="15" w:type="dxa"/>
          <w:right w:w="15" w:type="dxa"/>
        </w:tblCellMar>
        <w:tblLook w:val="04A0"/>
      </w:tblPr>
      <w:tblGrid>
        <w:gridCol w:w="7320"/>
        <w:gridCol w:w="3120"/>
      </w:tblGrid>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45" w:author="Rutger Vos" w:date="2013-11-02T21:41:00Z">
                  <w:rPr>
                    <w:rFonts w:ascii="Garamond" w:hAnsi="Garamond"/>
                  </w:rPr>
                </w:rPrChange>
              </w:rPr>
            </w:pPr>
            <w:r w:rsidRPr="006C7D70">
              <w:rPr>
                <w:rFonts w:ascii="Garamond" w:hAnsi="Garamond" w:cs="Arial"/>
                <w:color w:val="000000"/>
                <w:sz w:val="23"/>
                <w:szCs w:val="23"/>
                <w:lang w:val="en-US"/>
                <w:rPrChange w:id="446" w:author="Rutger Vos" w:date="2013-11-02T21:41:00Z">
                  <w:rPr>
                    <w:rFonts w:ascii="Garamond" w:hAnsi="Garamond" w:cs="Arial"/>
                    <w:color w:val="000000"/>
                    <w:sz w:val="23"/>
                    <w:szCs w:val="23"/>
                  </w:rPr>
                </w:rPrChange>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47" w:author="Rutger Vos" w:date="2013-11-02T21:41:00Z">
                  <w:rPr>
                    <w:rFonts w:ascii="Garamond" w:hAnsi="Garamond"/>
                  </w:rPr>
                </w:rPrChange>
              </w:rPr>
            </w:pPr>
            <w:r w:rsidRPr="006C7D70">
              <w:rPr>
                <w:rFonts w:ascii="Garamond" w:hAnsi="Garamond" w:cs="Arial"/>
                <w:color w:val="000000"/>
                <w:sz w:val="23"/>
                <w:szCs w:val="23"/>
                <w:lang w:val="en-US"/>
                <w:rPrChange w:id="448" w:author="Rutger Vos" w:date="2013-11-02T21:41:00Z">
                  <w:rPr>
                    <w:rFonts w:ascii="Garamond" w:hAnsi="Garamond" w:cs="Arial"/>
                    <w:color w:val="000000"/>
                    <w:sz w:val="23"/>
                    <w:szCs w:val="23"/>
                  </w:rPr>
                </w:rPrChange>
              </w:rPr>
              <w:t>Size or length</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49" w:author="Rutger Vos" w:date="2013-11-02T21:41:00Z">
                  <w:rPr>
                    <w:rFonts w:ascii="Garamond" w:hAnsi="Garamond"/>
                  </w:rPr>
                </w:rPrChange>
              </w:rPr>
            </w:pPr>
            <w:r w:rsidRPr="006C7D70">
              <w:rPr>
                <w:rFonts w:ascii="Garamond" w:hAnsi="Garamond" w:cs="Arial"/>
                <w:color w:val="000000"/>
                <w:sz w:val="23"/>
                <w:szCs w:val="23"/>
                <w:lang w:val="en-US"/>
                <w:rPrChange w:id="450" w:author="Rutger Vos" w:date="2013-11-02T21:41:00Z">
                  <w:rPr>
                    <w:rFonts w:ascii="Garamond" w:hAnsi="Garamond" w:cs="Arial"/>
                    <w:color w:val="000000"/>
                    <w:sz w:val="23"/>
                    <w:szCs w:val="23"/>
                  </w:rPr>
                </w:rPrChange>
              </w:rPr>
              <w:t>Number of files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51" w:author="Rutger Vos" w:date="2013-11-02T21:41:00Z">
                  <w:rPr>
                    <w:rFonts w:ascii="Garamond" w:hAnsi="Garamond"/>
                  </w:rPr>
                </w:rPrChange>
              </w:rPr>
            </w:pPr>
            <w:r w:rsidRPr="006C7D70">
              <w:rPr>
                <w:rFonts w:ascii="Garamond" w:hAnsi="Garamond" w:cs="Arial"/>
                <w:color w:val="000000"/>
                <w:sz w:val="23"/>
                <w:szCs w:val="23"/>
                <w:lang w:val="en-US"/>
                <w:rPrChange w:id="452" w:author="Rutger Vos" w:date="2013-11-02T21:41:00Z">
                  <w:rPr>
                    <w:rFonts w:ascii="Garamond" w:hAnsi="Garamond" w:cs="Arial"/>
                    <w:color w:val="000000"/>
                    <w:sz w:val="23"/>
                    <w:szCs w:val="23"/>
                  </w:rPr>
                </w:rPrChange>
              </w:rPr>
              <w:t>29 files</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53" w:author="Rutger Vos" w:date="2013-11-02T21:41:00Z">
                  <w:rPr>
                    <w:rFonts w:ascii="Garamond" w:hAnsi="Garamond"/>
                  </w:rPr>
                </w:rPrChange>
              </w:rPr>
            </w:pPr>
            <w:r w:rsidRPr="006C7D70">
              <w:rPr>
                <w:rFonts w:ascii="Garamond" w:hAnsi="Garamond" w:cs="Arial"/>
                <w:color w:val="000000"/>
                <w:sz w:val="23"/>
                <w:szCs w:val="23"/>
                <w:lang w:val="en-US"/>
                <w:rPrChange w:id="454" w:author="Rutger Vos" w:date="2013-11-02T21:41:00Z">
                  <w:rPr>
                    <w:rFonts w:ascii="Garamond" w:hAnsi="Garamond" w:cs="Arial"/>
                    <w:color w:val="000000"/>
                    <w:sz w:val="23"/>
                    <w:szCs w:val="23"/>
                  </w:rPr>
                </w:rPrChange>
              </w:rPr>
              <w:t>Total size  (packed gz format)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55" w:author="Rutger Vos" w:date="2013-11-02T21:41:00Z">
                  <w:rPr>
                    <w:rFonts w:ascii="Garamond" w:hAnsi="Garamond"/>
                  </w:rPr>
                </w:rPrChange>
              </w:rPr>
            </w:pPr>
            <w:r w:rsidRPr="006C7D70">
              <w:rPr>
                <w:rFonts w:ascii="Garamond" w:hAnsi="Garamond" w:cs="Arial"/>
                <w:color w:val="000000"/>
                <w:sz w:val="23"/>
                <w:szCs w:val="23"/>
                <w:lang w:val="en-US"/>
                <w:rPrChange w:id="456" w:author="Rutger Vos" w:date="2013-11-02T21:41:00Z">
                  <w:rPr>
                    <w:rFonts w:ascii="Garamond" w:hAnsi="Garamond" w:cs="Arial"/>
                    <w:color w:val="000000"/>
                    <w:sz w:val="23"/>
                    <w:szCs w:val="23"/>
                  </w:rPr>
                </w:rPrChange>
              </w:rPr>
              <w:t>81,8 GB</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57" w:author="Rutger Vos" w:date="2013-11-02T21:41:00Z">
                  <w:rPr>
                    <w:rFonts w:ascii="Garamond" w:hAnsi="Garamond"/>
                  </w:rPr>
                </w:rPrChange>
              </w:rPr>
            </w:pPr>
            <w:r w:rsidRPr="006C7D70">
              <w:rPr>
                <w:rFonts w:ascii="Garamond" w:hAnsi="Garamond" w:cs="Arial"/>
                <w:color w:val="000000"/>
                <w:sz w:val="23"/>
                <w:szCs w:val="23"/>
                <w:lang w:val="en-US"/>
                <w:rPrChange w:id="458" w:author="Rutger Vos" w:date="2013-11-02T21:41:00Z">
                  <w:rPr>
                    <w:rFonts w:ascii="Garamond" w:hAnsi="Garamond" w:cs="Arial"/>
                    <w:color w:val="000000"/>
                    <w:sz w:val="23"/>
                    <w:szCs w:val="23"/>
                  </w:rPr>
                </w:rPrChange>
              </w:rPr>
              <w:t>Total size (unpacked fastq format) estimation*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59" w:author="Rutger Vos" w:date="2013-11-02T21:41:00Z">
                  <w:rPr>
                    <w:rFonts w:ascii="Garamond" w:hAnsi="Garamond"/>
                  </w:rPr>
                </w:rPrChange>
              </w:rPr>
            </w:pPr>
            <w:r w:rsidRPr="006C7D70">
              <w:rPr>
                <w:rFonts w:ascii="Garamond" w:hAnsi="Garamond" w:cs="Arial"/>
                <w:color w:val="000000"/>
                <w:sz w:val="23"/>
                <w:szCs w:val="23"/>
                <w:lang w:val="en-US"/>
                <w:rPrChange w:id="460" w:author="Rutger Vos" w:date="2013-11-02T21:41:00Z">
                  <w:rPr>
                    <w:rFonts w:ascii="Garamond" w:hAnsi="Garamond" w:cs="Arial"/>
                    <w:color w:val="000000"/>
                    <w:sz w:val="23"/>
                    <w:szCs w:val="23"/>
                  </w:rPr>
                </w:rPrChange>
              </w:rPr>
              <w:t>245,4 GB</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61" w:author="Rutger Vos" w:date="2013-11-02T21:41:00Z">
                  <w:rPr>
                    <w:rFonts w:ascii="Garamond" w:hAnsi="Garamond"/>
                  </w:rPr>
                </w:rPrChange>
              </w:rPr>
            </w:pPr>
            <w:r w:rsidRPr="006C7D70">
              <w:rPr>
                <w:rFonts w:ascii="Garamond" w:hAnsi="Garamond" w:cs="Arial"/>
                <w:color w:val="000000"/>
                <w:sz w:val="23"/>
                <w:szCs w:val="23"/>
                <w:lang w:val="en-US"/>
                <w:rPrChange w:id="462" w:author="Rutger Vos" w:date="2013-11-02T21:41:00Z">
                  <w:rPr>
                    <w:rFonts w:ascii="Garamond" w:hAnsi="Garamond" w:cs="Arial"/>
                    <w:color w:val="000000"/>
                    <w:sz w:val="23"/>
                    <w:szCs w:val="23"/>
                  </w:rPr>
                </w:rPrChange>
              </w:rPr>
              <w:t>Average size (packed)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63" w:author="Rutger Vos" w:date="2013-11-02T21:41:00Z">
                  <w:rPr>
                    <w:rFonts w:ascii="Garamond" w:hAnsi="Garamond"/>
                  </w:rPr>
                </w:rPrChange>
              </w:rPr>
            </w:pPr>
            <w:r w:rsidRPr="006C7D70">
              <w:rPr>
                <w:rFonts w:ascii="Garamond" w:hAnsi="Garamond" w:cs="Arial"/>
                <w:color w:val="000000"/>
                <w:sz w:val="23"/>
                <w:szCs w:val="23"/>
                <w:lang w:val="en-US"/>
                <w:rPrChange w:id="464" w:author="Rutger Vos" w:date="2013-11-02T21:41:00Z">
                  <w:rPr>
                    <w:rFonts w:ascii="Garamond" w:hAnsi="Garamond" w:cs="Arial"/>
                    <w:color w:val="000000"/>
                    <w:sz w:val="23"/>
                    <w:szCs w:val="23"/>
                  </w:rPr>
                </w:rPrChange>
              </w:rPr>
              <w:t>2,82 GB</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65" w:author="Rutger Vos" w:date="2013-11-02T21:41:00Z">
                  <w:rPr>
                    <w:rFonts w:ascii="Garamond" w:hAnsi="Garamond"/>
                  </w:rPr>
                </w:rPrChange>
              </w:rPr>
            </w:pPr>
            <w:r w:rsidRPr="006C7D70">
              <w:rPr>
                <w:rFonts w:ascii="Garamond" w:hAnsi="Garamond" w:cs="Arial"/>
                <w:color w:val="000000"/>
                <w:sz w:val="23"/>
                <w:szCs w:val="23"/>
                <w:lang w:val="en-US"/>
                <w:rPrChange w:id="466" w:author="Rutger Vos" w:date="2013-11-02T21:41:00Z">
                  <w:rPr>
                    <w:rFonts w:ascii="Garamond" w:hAnsi="Garamond" w:cs="Arial"/>
                    <w:color w:val="000000"/>
                    <w:sz w:val="23"/>
                    <w:szCs w:val="23"/>
                  </w:rPr>
                </w:rPrChange>
              </w:rPr>
              <w:t>Smallest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67" w:author="Rutger Vos" w:date="2013-11-02T21:41:00Z">
                  <w:rPr>
                    <w:rFonts w:ascii="Garamond" w:hAnsi="Garamond"/>
                  </w:rPr>
                </w:rPrChange>
              </w:rPr>
            </w:pPr>
            <w:r w:rsidRPr="006C7D70">
              <w:rPr>
                <w:rFonts w:ascii="Garamond" w:hAnsi="Garamond" w:cs="Arial"/>
                <w:color w:val="000000"/>
                <w:sz w:val="23"/>
                <w:szCs w:val="23"/>
                <w:lang w:val="en-US"/>
                <w:rPrChange w:id="468" w:author="Rutger Vos" w:date="2013-11-02T21:41:00Z">
                  <w:rPr>
                    <w:rFonts w:ascii="Garamond" w:hAnsi="Garamond" w:cs="Arial"/>
                    <w:color w:val="000000"/>
                    <w:sz w:val="23"/>
                    <w:szCs w:val="23"/>
                  </w:rPr>
                </w:rPrChange>
              </w:rPr>
              <w:t>1,3 GB</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69" w:author="Rutger Vos" w:date="2013-11-02T21:41:00Z">
                  <w:rPr>
                    <w:rFonts w:ascii="Garamond" w:hAnsi="Garamond"/>
                  </w:rPr>
                </w:rPrChange>
              </w:rPr>
            </w:pPr>
            <w:r w:rsidRPr="006C7D70">
              <w:rPr>
                <w:rFonts w:ascii="Garamond" w:hAnsi="Garamond" w:cs="Arial"/>
                <w:color w:val="000000"/>
                <w:sz w:val="23"/>
                <w:szCs w:val="23"/>
                <w:lang w:val="en-US"/>
                <w:rPrChange w:id="470" w:author="Rutger Vos" w:date="2013-11-02T21:41:00Z">
                  <w:rPr>
                    <w:rFonts w:ascii="Garamond" w:hAnsi="Garamond" w:cs="Arial"/>
                    <w:color w:val="000000"/>
                    <w:sz w:val="23"/>
                    <w:szCs w:val="23"/>
                  </w:rPr>
                </w:rPrChange>
              </w:rPr>
              <w:t>Largest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71" w:author="Rutger Vos" w:date="2013-11-02T21:41:00Z">
                  <w:rPr>
                    <w:rFonts w:ascii="Garamond" w:hAnsi="Garamond"/>
                  </w:rPr>
                </w:rPrChange>
              </w:rPr>
            </w:pPr>
            <w:r w:rsidRPr="006C7D70">
              <w:rPr>
                <w:rFonts w:ascii="Garamond" w:hAnsi="Garamond" w:cs="Arial"/>
                <w:color w:val="000000"/>
                <w:sz w:val="23"/>
                <w:szCs w:val="23"/>
                <w:lang w:val="en-US"/>
                <w:rPrChange w:id="472" w:author="Rutger Vos" w:date="2013-11-02T21:41:00Z">
                  <w:rPr>
                    <w:rFonts w:ascii="Garamond" w:hAnsi="Garamond" w:cs="Arial"/>
                    <w:color w:val="000000"/>
                    <w:sz w:val="23"/>
                    <w:szCs w:val="23"/>
                  </w:rPr>
                </w:rPrChange>
              </w:rPr>
              <w:t>7,0 GB</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73" w:author="Rutger Vos" w:date="2013-11-02T21:41:00Z">
                  <w:rPr>
                    <w:rFonts w:ascii="Garamond" w:hAnsi="Garamond"/>
                  </w:rPr>
                </w:rPrChange>
              </w:rPr>
            </w:pPr>
            <w:r w:rsidRPr="006C7D70">
              <w:rPr>
                <w:rFonts w:ascii="Garamond" w:hAnsi="Garamond" w:cs="Arial"/>
                <w:color w:val="000000"/>
                <w:sz w:val="23"/>
                <w:szCs w:val="23"/>
                <w:lang w:val="en-US"/>
                <w:rPrChange w:id="474" w:author="Rutger Vos" w:date="2013-11-02T21:41:00Z">
                  <w:rPr>
                    <w:rFonts w:ascii="Garamond" w:hAnsi="Garamond" w:cs="Arial"/>
                    <w:color w:val="000000"/>
                    <w:sz w:val="23"/>
                    <w:szCs w:val="23"/>
                  </w:rPr>
                </w:rPrChange>
              </w:rPr>
              <w:t>Read length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475" w:author="Rutger Vos" w:date="2013-11-02T21:41:00Z">
                  <w:rPr>
                    <w:rFonts w:ascii="Garamond" w:hAnsi="Garamond"/>
                  </w:rPr>
                </w:rPrChange>
              </w:rPr>
            </w:pPr>
            <w:r w:rsidRPr="006C7D70">
              <w:rPr>
                <w:rFonts w:ascii="Garamond" w:hAnsi="Garamond" w:cs="Arial"/>
                <w:color w:val="000000"/>
                <w:sz w:val="23"/>
                <w:szCs w:val="23"/>
                <w:lang w:val="en-US"/>
                <w:rPrChange w:id="476" w:author="Rutger Vos" w:date="2013-11-02T21:41:00Z">
                  <w:rPr>
                    <w:rFonts w:ascii="Garamond" w:hAnsi="Garamond" w:cs="Arial"/>
                    <w:color w:val="000000"/>
                    <w:sz w:val="23"/>
                    <w:szCs w:val="23"/>
                  </w:rPr>
                </w:rPrChange>
              </w:rPr>
              <w:t>100 basepairs long</w:t>
            </w:r>
          </w:p>
        </w:tc>
      </w:tr>
    </w:tbl>
    <w:p w:rsidR="00887352" w:rsidRPr="006C7D70" w:rsidRDefault="00887352" w:rsidP="00887352">
      <w:pPr>
        <w:rPr>
          <w:rFonts w:ascii="Garamond" w:hAnsi="Garamond"/>
          <w:lang w:val="en-US"/>
          <w:rPrChange w:id="477" w:author="Rutger Vos" w:date="2013-11-02T21:41:00Z">
            <w:rPr>
              <w:rFonts w:ascii="Garamond" w:hAnsi="Garamond"/>
            </w:rPr>
          </w:rPrChange>
        </w:rPr>
      </w:pPr>
    </w:p>
    <w:p w:rsidR="00474905" w:rsidRPr="006C7D70" w:rsidRDefault="00474905" w:rsidP="00887352">
      <w:pPr>
        <w:rPr>
          <w:rFonts w:ascii="Garamond" w:hAnsi="Garamond" w:cs="Arial"/>
          <w:b/>
          <w:bCs/>
          <w:color w:val="000000"/>
          <w:sz w:val="23"/>
          <w:szCs w:val="23"/>
          <w:lang w:val="en-US"/>
          <w:rPrChange w:id="478"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79"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80"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81"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82"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83"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84"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85"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86"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87"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88"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89"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90"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91"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92" w:author="Rutger Vos" w:date="2013-11-02T21:41:00Z">
            <w:rPr>
              <w:rFonts w:ascii="Garamond" w:hAnsi="Garamond" w:cs="Arial"/>
              <w:b/>
              <w:bCs/>
              <w:color w:val="000000"/>
              <w:sz w:val="23"/>
              <w:szCs w:val="23"/>
            </w:rPr>
          </w:rPrChange>
        </w:rPr>
      </w:pPr>
    </w:p>
    <w:p w:rsidR="00474905" w:rsidRPr="006C7D70" w:rsidRDefault="00474905" w:rsidP="00887352">
      <w:pPr>
        <w:rPr>
          <w:rFonts w:ascii="Garamond" w:hAnsi="Garamond" w:cs="Arial"/>
          <w:b/>
          <w:bCs/>
          <w:color w:val="000000"/>
          <w:sz w:val="23"/>
          <w:szCs w:val="23"/>
          <w:lang w:val="en-US"/>
          <w:rPrChange w:id="493" w:author="Rutger Vos" w:date="2013-11-02T21:41:00Z">
            <w:rPr>
              <w:rFonts w:ascii="Garamond" w:hAnsi="Garamond" w:cs="Arial"/>
              <w:b/>
              <w:bCs/>
              <w:color w:val="000000"/>
              <w:sz w:val="23"/>
              <w:szCs w:val="23"/>
            </w:rPr>
          </w:rPrChange>
        </w:rPr>
      </w:pPr>
    </w:p>
    <w:p w:rsidR="00887352" w:rsidRPr="006C7D70" w:rsidRDefault="00887352" w:rsidP="00887352">
      <w:pPr>
        <w:rPr>
          <w:rFonts w:ascii="Garamond" w:hAnsi="Garamond"/>
          <w:lang w:val="en-US"/>
          <w:rPrChange w:id="494" w:author="Rutger Vos" w:date="2013-11-02T21:41:00Z">
            <w:rPr>
              <w:rFonts w:ascii="Garamond" w:hAnsi="Garamond"/>
            </w:rPr>
          </w:rPrChange>
        </w:rPr>
      </w:pPr>
      <w:r w:rsidRPr="006C7D70">
        <w:rPr>
          <w:rFonts w:ascii="Garamond" w:hAnsi="Garamond" w:cs="Arial"/>
          <w:b/>
          <w:bCs/>
          <w:color w:val="000000"/>
          <w:sz w:val="23"/>
          <w:szCs w:val="23"/>
          <w:lang w:val="en-US"/>
          <w:rPrChange w:id="495" w:author="Rutger Vos" w:date="2013-11-02T21:41:00Z">
            <w:rPr>
              <w:rFonts w:ascii="Garamond" w:hAnsi="Garamond" w:cs="Arial"/>
              <w:b/>
              <w:bCs/>
              <w:color w:val="000000"/>
              <w:sz w:val="23"/>
              <w:szCs w:val="23"/>
            </w:rPr>
          </w:rPrChange>
        </w:rPr>
        <w:t>Workstation specificaties</w:t>
      </w:r>
    </w:p>
    <w:p w:rsidR="00887352" w:rsidRPr="006C7D70" w:rsidRDefault="00887352" w:rsidP="00887352">
      <w:pPr>
        <w:rPr>
          <w:rFonts w:ascii="Garamond" w:hAnsi="Garamond"/>
          <w:lang w:val="en-US"/>
          <w:rPrChange w:id="496" w:author="Rutger Vos" w:date="2013-11-02T21:41:00Z">
            <w:rPr>
              <w:rFonts w:ascii="Garamond" w:hAnsi="Garamond"/>
            </w:rPr>
          </w:rPrChange>
        </w:rPr>
      </w:pPr>
    </w:p>
    <w:p w:rsidR="00887352" w:rsidRPr="006C7D70" w:rsidRDefault="00887352" w:rsidP="00887352">
      <w:pPr>
        <w:rPr>
          <w:rFonts w:ascii="Garamond" w:hAnsi="Garamond"/>
          <w:lang w:val="en-US"/>
          <w:rPrChange w:id="497" w:author="Rutger Vos" w:date="2013-11-02T21:41:00Z">
            <w:rPr>
              <w:rFonts w:ascii="Garamond" w:hAnsi="Garamond"/>
            </w:rPr>
          </w:rPrChange>
        </w:rPr>
      </w:pPr>
      <w:r w:rsidRPr="006C7D70">
        <w:rPr>
          <w:rFonts w:ascii="Garamond" w:hAnsi="Garamond" w:cs="Arial"/>
          <w:color w:val="000000"/>
          <w:lang w:val="en-US"/>
          <w:rPrChange w:id="498" w:author="Rutger Vos" w:date="2013-11-02T21:41:00Z">
            <w:rPr>
              <w:rFonts w:ascii="Garamond" w:hAnsi="Garamond" w:cs="Arial"/>
              <w:color w:val="000000"/>
            </w:rPr>
          </w:rPrChange>
        </w:rPr>
        <w:t>Following some specifications of the workstation:</w:t>
      </w:r>
    </w:p>
    <w:p w:rsidR="00887352" w:rsidRPr="006C7D70" w:rsidRDefault="00887352" w:rsidP="00887352">
      <w:pPr>
        <w:rPr>
          <w:rFonts w:ascii="Garamond" w:hAnsi="Garamond"/>
          <w:lang w:val="en-US"/>
          <w:rPrChange w:id="499" w:author="Rutger Vos" w:date="2013-11-02T21:41:00Z">
            <w:rPr>
              <w:rFonts w:ascii="Garamond" w:hAnsi="Garamond"/>
            </w:rPr>
          </w:rPrChange>
        </w:rPr>
      </w:pPr>
    </w:p>
    <w:p w:rsidR="00887352" w:rsidRPr="006C7D70" w:rsidRDefault="00887352" w:rsidP="00887352">
      <w:pPr>
        <w:pStyle w:val="Caption"/>
        <w:keepNext/>
        <w:rPr>
          <w:rFonts w:ascii="Garamond" w:hAnsi="Garamond"/>
          <w:lang w:val="en-US"/>
          <w:rPrChange w:id="500" w:author="Rutger Vos" w:date="2013-11-02T21:41:00Z">
            <w:rPr>
              <w:rFonts w:ascii="Garamond" w:hAnsi="Garamond"/>
            </w:rPr>
          </w:rPrChange>
        </w:rPr>
      </w:pPr>
      <w:r w:rsidRPr="006C7D70">
        <w:rPr>
          <w:rFonts w:ascii="Garamond" w:hAnsi="Garamond"/>
          <w:lang w:val="en-US"/>
          <w:rPrChange w:id="501" w:author="Rutger Vos" w:date="2013-11-02T21:41:00Z">
            <w:rPr>
              <w:rFonts w:ascii="Garamond" w:hAnsi="Garamond"/>
            </w:rPr>
          </w:rPrChange>
        </w:rPr>
        <w:t xml:space="preserve">Tabel </w:t>
      </w:r>
      <w:r w:rsidRPr="006C7D70">
        <w:rPr>
          <w:rFonts w:ascii="Garamond" w:hAnsi="Garamond"/>
          <w:lang w:val="en-US"/>
          <w:rPrChange w:id="502" w:author="Rutger Vos" w:date="2013-11-02T21:41:00Z">
            <w:rPr>
              <w:rFonts w:ascii="Garamond" w:hAnsi="Garamond"/>
            </w:rPr>
          </w:rPrChange>
        </w:rPr>
        <w:fldChar w:fldCharType="begin"/>
      </w:r>
      <w:r w:rsidRPr="006C7D70">
        <w:rPr>
          <w:rFonts w:ascii="Garamond" w:hAnsi="Garamond"/>
          <w:lang w:val="en-US"/>
          <w:rPrChange w:id="503" w:author="Rutger Vos" w:date="2013-11-02T21:41:00Z">
            <w:rPr>
              <w:rFonts w:ascii="Garamond" w:hAnsi="Garamond"/>
            </w:rPr>
          </w:rPrChange>
        </w:rPr>
        <w:instrText xml:space="preserve"> SEQ Tabel \* ARABIC </w:instrText>
      </w:r>
      <w:r w:rsidRPr="006C7D70">
        <w:rPr>
          <w:rFonts w:ascii="Garamond" w:hAnsi="Garamond"/>
          <w:lang w:val="en-US"/>
          <w:rPrChange w:id="504" w:author="Rutger Vos" w:date="2013-11-02T21:41:00Z">
            <w:rPr>
              <w:rFonts w:ascii="Garamond" w:hAnsi="Garamond"/>
            </w:rPr>
          </w:rPrChange>
        </w:rPr>
        <w:fldChar w:fldCharType="separate"/>
      </w:r>
      <w:r w:rsidR="00403B9E" w:rsidRPr="006C7D70">
        <w:rPr>
          <w:rFonts w:ascii="Garamond" w:hAnsi="Garamond"/>
          <w:noProof/>
          <w:lang w:val="en-US"/>
          <w:rPrChange w:id="505" w:author="Rutger Vos" w:date="2013-11-02T21:41:00Z">
            <w:rPr>
              <w:rFonts w:ascii="Garamond" w:hAnsi="Garamond"/>
              <w:noProof/>
            </w:rPr>
          </w:rPrChange>
        </w:rPr>
        <w:t>5</w:t>
      </w:r>
      <w:r w:rsidRPr="006C7D70">
        <w:rPr>
          <w:rFonts w:ascii="Garamond" w:hAnsi="Garamond"/>
          <w:lang w:val="en-US"/>
          <w:rPrChange w:id="506" w:author="Rutger Vos" w:date="2013-11-02T21:41:00Z">
            <w:rPr>
              <w:rFonts w:ascii="Garamond" w:hAnsi="Garamond"/>
            </w:rPr>
          </w:rPrChange>
        </w:rPr>
        <w:fldChar w:fldCharType="end"/>
      </w:r>
      <w:r w:rsidR="008824AD" w:rsidRPr="006C7D70">
        <w:rPr>
          <w:rFonts w:ascii="Garamond" w:hAnsi="Garamond"/>
          <w:lang w:val="en-US"/>
          <w:rPrChange w:id="507" w:author="Rutger Vos" w:date="2013-11-02T21:41:00Z">
            <w:rPr>
              <w:rFonts w:ascii="Garamond" w:hAnsi="Garamond"/>
            </w:rPr>
          </w:rPrChange>
        </w:rPr>
        <w:t>: system specifications of the workstation</w:t>
      </w:r>
      <w:r w:rsidR="008824AD" w:rsidRPr="006C7D70">
        <w:rPr>
          <w:rFonts w:ascii="Garamond" w:hAnsi="Garamond"/>
          <w:lang w:val="en-US"/>
          <w:rPrChange w:id="508" w:author="Rutger Vos" w:date="2013-11-02T21:41:00Z">
            <w:rPr>
              <w:rFonts w:ascii="Garamond" w:hAnsi="Garamond"/>
            </w:rPr>
          </w:rPrChange>
        </w:rPr>
        <w:br/>
        <w:t>which is available during this project</w:t>
      </w:r>
    </w:p>
    <w:tbl>
      <w:tblPr>
        <w:tblW w:w="0" w:type="auto"/>
        <w:tblCellMar>
          <w:top w:w="15" w:type="dxa"/>
          <w:left w:w="15" w:type="dxa"/>
          <w:bottom w:w="15" w:type="dxa"/>
          <w:right w:w="15" w:type="dxa"/>
        </w:tblCellMar>
        <w:tblLook w:val="04A0"/>
      </w:tblPr>
      <w:tblGrid>
        <w:gridCol w:w="1761"/>
        <w:gridCol w:w="1655"/>
        <w:gridCol w:w="1169"/>
      </w:tblGrid>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09" w:author="Rutger Vos" w:date="2013-11-02T21:41:00Z">
                  <w:rPr>
                    <w:rFonts w:ascii="Garamond" w:hAnsi="Garamond"/>
                  </w:rPr>
                </w:rPrChange>
              </w:rPr>
            </w:pPr>
            <w:r w:rsidRPr="006C7D70">
              <w:rPr>
                <w:rFonts w:ascii="Garamond" w:hAnsi="Garamond" w:cs="Arial"/>
                <w:color w:val="000000"/>
                <w:sz w:val="23"/>
                <w:szCs w:val="23"/>
                <w:lang w:val="en-US"/>
                <w:rPrChange w:id="510" w:author="Rutger Vos" w:date="2013-11-02T21:41:00Z">
                  <w:rPr>
                    <w:rFonts w:ascii="Garamond" w:hAnsi="Garamond" w:cs="Arial"/>
                    <w:color w:val="000000"/>
                    <w:sz w:val="23"/>
                    <w:szCs w:val="23"/>
                  </w:rPr>
                </w:rPrChange>
              </w:rPr>
              <w:t>Besturingsysteem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11" w:author="Rutger Vos" w:date="2013-11-02T21:41:00Z">
                  <w:rPr>
                    <w:rFonts w:ascii="Garamond" w:hAnsi="Garamond"/>
                  </w:rPr>
                </w:rPrChange>
              </w:rPr>
            </w:pPr>
            <w:r w:rsidRPr="006C7D70">
              <w:rPr>
                <w:rFonts w:ascii="Garamond" w:hAnsi="Garamond" w:cs="Arial"/>
                <w:color w:val="000000"/>
                <w:sz w:val="23"/>
                <w:szCs w:val="23"/>
                <w:lang w:val="en-US"/>
                <w:rPrChange w:id="512" w:author="Rutger Vos" w:date="2013-11-02T21:41:00Z">
                  <w:rPr>
                    <w:rFonts w:ascii="Garamond" w:hAnsi="Garamond" w:cs="Arial"/>
                    <w:color w:val="000000"/>
                    <w:sz w:val="23"/>
                    <w:szCs w:val="23"/>
                  </w:rPr>
                </w:rPrChange>
              </w:rPr>
              <w:t>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13" w:author="Rutger Vos" w:date="2013-11-02T21:41:00Z">
                  <w:rPr>
                    <w:rFonts w:ascii="Garamond" w:hAnsi="Garamond"/>
                  </w:rPr>
                </w:rPrChange>
              </w:rPr>
            </w:pPr>
            <w:r w:rsidRPr="006C7D70">
              <w:rPr>
                <w:rFonts w:ascii="Garamond" w:hAnsi="Garamond" w:cs="Arial"/>
                <w:color w:val="000000"/>
                <w:sz w:val="23"/>
                <w:szCs w:val="23"/>
                <w:lang w:val="en-US"/>
                <w:rPrChange w:id="514" w:author="Rutger Vos" w:date="2013-11-02T21:41:00Z">
                  <w:rPr>
                    <w:rFonts w:ascii="Garamond" w:hAnsi="Garamond" w:cs="Arial"/>
                    <w:color w:val="000000"/>
                    <w:sz w:val="23"/>
                    <w:szCs w:val="23"/>
                  </w:rPr>
                </w:rPrChange>
              </w:rPr>
              <w:t>Linux</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15" w:author="Rutger Vos" w:date="2013-11-02T21:41:00Z">
                  <w:rPr>
                    <w:rFonts w:ascii="Garamond" w:hAnsi="Garamond"/>
                  </w:rPr>
                </w:rPrChange>
              </w:rPr>
            </w:pPr>
            <w:r w:rsidRPr="006C7D70">
              <w:rPr>
                <w:rFonts w:ascii="Garamond" w:hAnsi="Garamond" w:cs="Arial"/>
                <w:color w:val="000000"/>
                <w:sz w:val="23"/>
                <w:szCs w:val="23"/>
                <w:lang w:val="en-US"/>
                <w:rPrChange w:id="516" w:author="Rutger Vos" w:date="2013-11-02T21:41:00Z">
                  <w:rPr>
                    <w:rFonts w:ascii="Garamond" w:hAnsi="Garamond" w:cs="Arial"/>
                    <w:color w:val="000000"/>
                    <w:sz w:val="23"/>
                    <w:szCs w:val="23"/>
                  </w:rPr>
                </w:rPrChange>
              </w:rPr>
              <w:t>CPU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17" w:author="Rutger Vos" w:date="2013-11-02T21:41:00Z">
                  <w:rPr>
                    <w:rFonts w:ascii="Garamond" w:hAnsi="Garamond"/>
                  </w:rPr>
                </w:rPrChange>
              </w:rPr>
            </w:pPr>
            <w:r w:rsidRPr="006C7D70">
              <w:rPr>
                <w:rFonts w:ascii="Garamond" w:hAnsi="Garamond" w:cs="Arial"/>
                <w:color w:val="000000"/>
                <w:sz w:val="23"/>
                <w:szCs w:val="23"/>
                <w:lang w:val="en-US"/>
                <w:rPrChange w:id="518" w:author="Rutger Vos" w:date="2013-11-02T21:41:00Z">
                  <w:rPr>
                    <w:rFonts w:ascii="Garamond" w:hAnsi="Garamond" w:cs="Arial"/>
                    <w:color w:val="000000"/>
                    <w:sz w:val="23"/>
                    <w:szCs w:val="23"/>
                  </w:rPr>
                </w:rPrChange>
              </w:rPr>
              <w:t>Aantal aanwezig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19" w:author="Rutger Vos" w:date="2013-11-02T21:41:00Z">
                  <w:rPr>
                    <w:rFonts w:ascii="Garamond" w:hAnsi="Garamond"/>
                  </w:rPr>
                </w:rPrChange>
              </w:rPr>
            </w:pPr>
            <w:r w:rsidRPr="006C7D70">
              <w:rPr>
                <w:rFonts w:ascii="Garamond" w:hAnsi="Garamond" w:cs="Arial"/>
                <w:color w:val="000000"/>
                <w:sz w:val="23"/>
                <w:szCs w:val="23"/>
                <w:lang w:val="en-US"/>
                <w:rPrChange w:id="520" w:author="Rutger Vos" w:date="2013-11-02T21:41:00Z">
                  <w:rPr>
                    <w:rFonts w:ascii="Garamond" w:hAnsi="Garamond" w:cs="Arial"/>
                    <w:color w:val="000000"/>
                    <w:sz w:val="23"/>
                    <w:szCs w:val="23"/>
                  </w:rPr>
                </w:rPrChange>
              </w:rPr>
              <w:t>8</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rPr>
                <w:rFonts w:ascii="Garamond" w:hAnsi="Garamond"/>
                <w:sz w:val="1"/>
                <w:lang w:val="en-US"/>
                <w:rPrChange w:id="521" w:author="Rutger Vos" w:date="2013-11-02T21:41:00Z">
                  <w:rPr>
                    <w:rFonts w:ascii="Garamond" w:hAnsi="Garamond"/>
                    <w:sz w:val="1"/>
                  </w:rPr>
                </w:rPrChang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22" w:author="Rutger Vos" w:date="2013-11-02T21:41:00Z">
                  <w:rPr>
                    <w:rFonts w:ascii="Garamond" w:hAnsi="Garamond"/>
                  </w:rPr>
                </w:rPrChange>
              </w:rPr>
            </w:pPr>
            <w:r w:rsidRPr="006C7D70">
              <w:rPr>
                <w:rFonts w:ascii="Garamond" w:hAnsi="Garamond" w:cs="Arial"/>
                <w:color w:val="000000"/>
                <w:sz w:val="23"/>
                <w:szCs w:val="23"/>
                <w:lang w:val="en-US"/>
                <w:rPrChange w:id="523" w:author="Rutger Vos" w:date="2013-11-02T21:41:00Z">
                  <w:rPr>
                    <w:rFonts w:ascii="Garamond" w:hAnsi="Garamond" w:cs="Arial"/>
                    <w:color w:val="000000"/>
                    <w:sz w:val="23"/>
                    <w:szCs w:val="23"/>
                  </w:rPr>
                </w:rPrChange>
              </w:rPr>
              <w:t>Snelheid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24" w:author="Rutger Vos" w:date="2013-11-02T21:41:00Z">
                  <w:rPr>
                    <w:rFonts w:ascii="Garamond" w:hAnsi="Garamond"/>
                  </w:rPr>
                </w:rPrChange>
              </w:rPr>
            </w:pPr>
            <w:r w:rsidRPr="006C7D70">
              <w:rPr>
                <w:rFonts w:ascii="Garamond" w:hAnsi="Garamond" w:cs="Arial"/>
                <w:color w:val="000000"/>
                <w:sz w:val="23"/>
                <w:szCs w:val="23"/>
                <w:lang w:val="en-US"/>
                <w:rPrChange w:id="525" w:author="Rutger Vos" w:date="2013-11-02T21:41:00Z">
                  <w:rPr>
                    <w:rFonts w:ascii="Garamond" w:hAnsi="Garamond" w:cs="Arial"/>
                    <w:color w:val="000000"/>
                    <w:sz w:val="23"/>
                    <w:szCs w:val="23"/>
                  </w:rPr>
                </w:rPrChange>
              </w:rPr>
              <w:t>2.40 GHz</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rPr>
                <w:rFonts w:ascii="Garamond" w:hAnsi="Garamond"/>
                <w:sz w:val="1"/>
                <w:lang w:val="en-US"/>
                <w:rPrChange w:id="526" w:author="Rutger Vos" w:date="2013-11-02T21:41:00Z">
                  <w:rPr>
                    <w:rFonts w:ascii="Garamond" w:hAnsi="Garamond"/>
                    <w:sz w:val="1"/>
                  </w:rPr>
                </w:rPrChang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27" w:author="Rutger Vos" w:date="2013-11-02T21:41:00Z">
                  <w:rPr>
                    <w:rFonts w:ascii="Garamond" w:hAnsi="Garamond"/>
                  </w:rPr>
                </w:rPrChange>
              </w:rPr>
            </w:pPr>
            <w:r w:rsidRPr="006C7D70">
              <w:rPr>
                <w:rFonts w:ascii="Garamond" w:hAnsi="Garamond" w:cs="Arial"/>
                <w:color w:val="000000"/>
                <w:sz w:val="23"/>
                <w:szCs w:val="23"/>
                <w:lang w:val="en-US"/>
                <w:rPrChange w:id="528" w:author="Rutger Vos" w:date="2013-11-02T21:41:00Z">
                  <w:rPr>
                    <w:rFonts w:ascii="Garamond" w:hAnsi="Garamond" w:cs="Arial"/>
                    <w:color w:val="000000"/>
                    <w:sz w:val="23"/>
                    <w:szCs w:val="23"/>
                  </w:rPr>
                </w:rPrChange>
              </w:rPr>
              <w:t>Aantal MHz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29" w:author="Rutger Vos" w:date="2013-11-02T21:41:00Z">
                  <w:rPr>
                    <w:rFonts w:ascii="Garamond" w:hAnsi="Garamond"/>
                  </w:rPr>
                </w:rPrChange>
              </w:rPr>
            </w:pPr>
            <w:r w:rsidRPr="006C7D70">
              <w:rPr>
                <w:rFonts w:ascii="Garamond" w:hAnsi="Garamond" w:cs="Arial"/>
                <w:color w:val="000000"/>
                <w:sz w:val="23"/>
                <w:szCs w:val="23"/>
                <w:lang w:val="en-US"/>
                <w:rPrChange w:id="530" w:author="Rutger Vos" w:date="2013-11-02T21:41:00Z">
                  <w:rPr>
                    <w:rFonts w:ascii="Garamond" w:hAnsi="Garamond" w:cs="Arial"/>
                    <w:color w:val="000000"/>
                    <w:sz w:val="23"/>
                    <w:szCs w:val="23"/>
                  </w:rPr>
                </w:rPrChange>
              </w:rPr>
              <w:t>1200 MHz</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rPr>
                <w:rFonts w:ascii="Garamond" w:hAnsi="Garamond"/>
                <w:sz w:val="1"/>
                <w:lang w:val="en-US"/>
                <w:rPrChange w:id="531" w:author="Rutger Vos" w:date="2013-11-02T21:41:00Z">
                  <w:rPr>
                    <w:rFonts w:ascii="Garamond" w:hAnsi="Garamond"/>
                    <w:sz w:val="1"/>
                  </w:rPr>
                </w:rPrChang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32" w:author="Rutger Vos" w:date="2013-11-02T21:41:00Z">
                  <w:rPr>
                    <w:rFonts w:ascii="Garamond" w:hAnsi="Garamond"/>
                  </w:rPr>
                </w:rPrChange>
              </w:rPr>
            </w:pPr>
            <w:r w:rsidRPr="006C7D70">
              <w:rPr>
                <w:rFonts w:ascii="Garamond" w:hAnsi="Garamond" w:cs="Arial"/>
                <w:color w:val="000000"/>
                <w:sz w:val="23"/>
                <w:szCs w:val="23"/>
                <w:lang w:val="en-US"/>
                <w:rPrChange w:id="533" w:author="Rutger Vos" w:date="2013-11-02T21:41:00Z">
                  <w:rPr>
                    <w:rFonts w:ascii="Garamond" w:hAnsi="Garamond" w:cs="Arial"/>
                    <w:color w:val="000000"/>
                    <w:sz w:val="23"/>
                    <w:szCs w:val="23"/>
                  </w:rPr>
                </w:rPrChange>
              </w:rPr>
              <w:t>Aantal cores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34" w:author="Rutger Vos" w:date="2013-11-02T21:41:00Z">
                  <w:rPr>
                    <w:rFonts w:ascii="Garamond" w:hAnsi="Garamond"/>
                  </w:rPr>
                </w:rPrChange>
              </w:rPr>
            </w:pPr>
            <w:r w:rsidRPr="006C7D70">
              <w:rPr>
                <w:rFonts w:ascii="Garamond" w:hAnsi="Garamond" w:cs="Arial"/>
                <w:color w:val="000000"/>
                <w:sz w:val="23"/>
                <w:szCs w:val="23"/>
                <w:lang w:val="en-US"/>
                <w:rPrChange w:id="535" w:author="Rutger Vos" w:date="2013-11-02T21:41:00Z">
                  <w:rPr>
                    <w:rFonts w:ascii="Garamond" w:hAnsi="Garamond" w:cs="Arial"/>
                    <w:color w:val="000000"/>
                    <w:sz w:val="23"/>
                    <w:szCs w:val="23"/>
                  </w:rPr>
                </w:rPrChange>
              </w:rPr>
              <w:t>4</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rPr>
                <w:rFonts w:ascii="Garamond" w:hAnsi="Garamond"/>
                <w:sz w:val="1"/>
                <w:lang w:val="en-US"/>
                <w:rPrChange w:id="536" w:author="Rutger Vos" w:date="2013-11-02T21:41:00Z">
                  <w:rPr>
                    <w:rFonts w:ascii="Garamond" w:hAnsi="Garamond"/>
                    <w:sz w:val="1"/>
                  </w:rPr>
                </w:rPrChang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37" w:author="Rutger Vos" w:date="2013-11-02T21:41:00Z">
                  <w:rPr>
                    <w:rFonts w:ascii="Garamond" w:hAnsi="Garamond"/>
                  </w:rPr>
                </w:rPrChange>
              </w:rPr>
            </w:pPr>
            <w:r w:rsidRPr="006C7D70">
              <w:rPr>
                <w:rFonts w:ascii="Garamond" w:hAnsi="Garamond" w:cs="Arial"/>
                <w:color w:val="000000"/>
                <w:sz w:val="23"/>
                <w:szCs w:val="23"/>
                <w:lang w:val="en-US"/>
                <w:rPrChange w:id="538" w:author="Rutger Vos" w:date="2013-11-02T21:41:00Z">
                  <w:rPr>
                    <w:rFonts w:ascii="Garamond" w:hAnsi="Garamond" w:cs="Arial"/>
                    <w:color w:val="000000"/>
                    <w:sz w:val="23"/>
                    <w:szCs w:val="23"/>
                  </w:rPr>
                </w:rPrChange>
              </w:rPr>
              <w:t>Cache grootte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39" w:author="Rutger Vos" w:date="2013-11-02T21:41:00Z">
                  <w:rPr>
                    <w:rFonts w:ascii="Garamond" w:hAnsi="Garamond"/>
                  </w:rPr>
                </w:rPrChange>
              </w:rPr>
            </w:pPr>
            <w:r w:rsidRPr="006C7D70">
              <w:rPr>
                <w:rFonts w:ascii="Garamond" w:hAnsi="Garamond" w:cs="Arial"/>
                <w:color w:val="000000"/>
                <w:sz w:val="23"/>
                <w:szCs w:val="23"/>
                <w:lang w:val="en-US"/>
                <w:rPrChange w:id="540" w:author="Rutger Vos" w:date="2013-11-02T21:41:00Z">
                  <w:rPr>
                    <w:rFonts w:ascii="Garamond" w:hAnsi="Garamond" w:cs="Arial"/>
                    <w:color w:val="000000"/>
                    <w:sz w:val="23"/>
                    <w:szCs w:val="23"/>
                  </w:rPr>
                </w:rPrChange>
              </w:rPr>
              <w:t>10.240 KB</w:t>
            </w:r>
          </w:p>
        </w:tc>
      </w:tr>
      <w:tr w:rsidR="00887352" w:rsidRPr="006C7D7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41" w:author="Rutger Vos" w:date="2013-11-02T21:41:00Z">
                  <w:rPr>
                    <w:rFonts w:ascii="Garamond" w:hAnsi="Garamond"/>
                  </w:rPr>
                </w:rPrChange>
              </w:rPr>
            </w:pPr>
            <w:r w:rsidRPr="006C7D70">
              <w:rPr>
                <w:rFonts w:ascii="Garamond" w:hAnsi="Garamond" w:cs="Arial"/>
                <w:color w:val="000000"/>
                <w:sz w:val="23"/>
                <w:szCs w:val="23"/>
                <w:lang w:val="en-US"/>
                <w:rPrChange w:id="542" w:author="Rutger Vos" w:date="2013-11-02T21:41:00Z">
                  <w:rPr>
                    <w:rFonts w:ascii="Garamond" w:hAnsi="Garamond" w:cs="Arial"/>
                    <w:color w:val="000000"/>
                    <w:sz w:val="23"/>
                    <w:szCs w:val="23"/>
                  </w:rPr>
                </w:rPrChange>
              </w:rPr>
              <w:t>RAM - geheugen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43" w:author="Rutger Vos" w:date="2013-11-02T21:41:00Z">
                  <w:rPr>
                    <w:rFonts w:ascii="Garamond" w:hAnsi="Garamond"/>
                  </w:rPr>
                </w:rPrChange>
              </w:rPr>
            </w:pPr>
            <w:r w:rsidRPr="006C7D70">
              <w:rPr>
                <w:rFonts w:ascii="Garamond" w:hAnsi="Garamond" w:cs="Arial"/>
                <w:color w:val="000000"/>
                <w:sz w:val="23"/>
                <w:szCs w:val="23"/>
                <w:lang w:val="en-US"/>
                <w:rPrChange w:id="544" w:author="Rutger Vos" w:date="2013-11-02T21:41:00Z">
                  <w:rPr>
                    <w:rFonts w:ascii="Garamond" w:hAnsi="Garamond" w:cs="Arial"/>
                    <w:color w:val="000000"/>
                    <w:sz w:val="23"/>
                    <w:szCs w:val="23"/>
                  </w:rPr>
                </w:rPrChange>
              </w:rPr>
              <w:t>Grootte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6C7D70" w:rsidRDefault="00887352" w:rsidP="00887352">
            <w:pPr>
              <w:spacing w:line="0" w:lineRule="atLeast"/>
              <w:rPr>
                <w:rFonts w:ascii="Garamond" w:hAnsi="Garamond"/>
                <w:lang w:val="en-US"/>
                <w:rPrChange w:id="545" w:author="Rutger Vos" w:date="2013-11-02T21:41:00Z">
                  <w:rPr>
                    <w:rFonts w:ascii="Garamond" w:hAnsi="Garamond"/>
                  </w:rPr>
                </w:rPrChange>
              </w:rPr>
            </w:pPr>
            <w:r w:rsidRPr="006C7D70">
              <w:rPr>
                <w:rFonts w:ascii="Garamond" w:hAnsi="Garamond" w:cs="Arial"/>
                <w:color w:val="000000"/>
                <w:sz w:val="23"/>
                <w:szCs w:val="23"/>
                <w:lang w:val="en-US"/>
                <w:rPrChange w:id="546" w:author="Rutger Vos" w:date="2013-11-02T21:41:00Z">
                  <w:rPr>
                    <w:rFonts w:ascii="Garamond" w:hAnsi="Garamond" w:cs="Arial"/>
                    <w:color w:val="000000"/>
                    <w:sz w:val="23"/>
                    <w:szCs w:val="23"/>
                  </w:rPr>
                </w:rPrChange>
              </w:rPr>
              <w:t>198,2 GB</w:t>
            </w:r>
          </w:p>
        </w:tc>
      </w:tr>
    </w:tbl>
    <w:p w:rsidR="00887352" w:rsidRPr="006C7D70" w:rsidRDefault="00887352" w:rsidP="008B7328">
      <w:pPr>
        <w:pStyle w:val="Heading1"/>
        <w:rPr>
          <w:rFonts w:ascii="Garamond" w:hAnsi="Garamond"/>
          <w:i w:val="0"/>
          <w:lang w:val="en-US"/>
          <w:rPrChange w:id="547" w:author="Rutger Vos" w:date="2013-11-02T21:41:00Z">
            <w:rPr>
              <w:rFonts w:ascii="Garamond" w:hAnsi="Garamond"/>
              <w:i w:val="0"/>
              <w:lang w:val="nl-NL"/>
            </w:rPr>
          </w:rPrChange>
        </w:rPr>
      </w:pPr>
      <w:r w:rsidRPr="006C7D70">
        <w:rPr>
          <w:rFonts w:ascii="Times New Roman" w:hAnsi="Times New Roman"/>
          <w:b w:val="0"/>
          <w:bCs w:val="0"/>
          <w:i w:val="0"/>
          <w:iCs w:val="0"/>
          <w:lang w:val="en-US" w:eastAsia="nl-NL"/>
          <w:rPrChange w:id="548" w:author="Rutger Vos" w:date="2013-11-02T21:41:00Z">
            <w:rPr>
              <w:rFonts w:ascii="Times New Roman" w:hAnsi="Times New Roman"/>
              <w:b w:val="0"/>
              <w:bCs w:val="0"/>
              <w:i w:val="0"/>
              <w:iCs w:val="0"/>
              <w:lang w:val="nl-NL" w:eastAsia="nl-NL"/>
            </w:rPr>
          </w:rPrChange>
        </w:rPr>
        <w:br/>
      </w:r>
    </w:p>
    <w:p w:rsidR="008B7328" w:rsidRPr="00142692" w:rsidRDefault="008B7328" w:rsidP="008B7328">
      <w:pPr>
        <w:pStyle w:val="Heading1"/>
        <w:rPr>
          <w:rFonts w:ascii="Garamond" w:hAnsi="Garamond"/>
          <w:i w:val="0"/>
          <w:lang w:val="nl-NL"/>
        </w:rPr>
      </w:pPr>
      <w:bookmarkStart w:id="549" w:name="_Toc369263757"/>
      <w:r w:rsidRPr="00142692">
        <w:rPr>
          <w:rFonts w:ascii="Garamond" w:hAnsi="Garamond"/>
          <w:i w:val="0"/>
          <w:lang w:val="nl-NL"/>
        </w:rPr>
        <w:t>4. Project organisatie</w:t>
      </w:r>
      <w:bookmarkEnd w:id="391"/>
      <w:bookmarkEnd w:id="392"/>
      <w:bookmarkEnd w:id="549"/>
    </w:p>
    <w:p w:rsidR="00887352" w:rsidRDefault="00887352" w:rsidP="00887352">
      <w:pPr>
        <w:spacing w:before="360"/>
        <w:outlineLvl w:val="1"/>
        <w:rPr>
          <w:rFonts w:ascii="Garamond" w:hAnsi="Garamond"/>
          <w:b/>
          <w:bCs/>
          <w:color w:val="000000"/>
        </w:rPr>
      </w:pPr>
      <w:bookmarkStart w:id="550" w:name="_Toc369263758"/>
      <w:r w:rsidRPr="00887352">
        <w:rPr>
          <w:rFonts w:ascii="Garamond" w:hAnsi="Garamond"/>
          <w:b/>
          <w:bCs/>
          <w:color w:val="000000"/>
        </w:rPr>
        <w:t>Samenstelling projectgroep</w:t>
      </w:r>
      <w:bookmarkEnd w:id="550"/>
    </w:p>
    <w:p w:rsidR="00887352" w:rsidRPr="00887352" w:rsidRDefault="00887352" w:rsidP="00887352">
      <w:pPr>
        <w:rPr>
          <w:rFonts w:ascii="Garamond" w:hAnsi="Garamond"/>
        </w:rPr>
      </w:pPr>
      <w:r>
        <w:rPr>
          <w:rFonts w:ascii="Garamond" w:hAnsi="Garamond"/>
          <w:b/>
          <w:bCs/>
        </w:rPr>
        <w:br/>
      </w:r>
      <w:r w:rsidRPr="00887352">
        <w:rPr>
          <w:rFonts w:ascii="Garamond" w:hAnsi="Garamond" w:cs="Arial"/>
          <w:color w:val="000000"/>
        </w:rPr>
        <w:t>De projectgroep bestaat uit vier project leden. Binnen de groep zullen de taken van voorzitter en notulist worden verdeeld. De taak van voorzitter zal door Rick de Graaf worden uitgevoerd. De taak van notulist zal rouleren tussen de overige drie projectleden.</w:t>
      </w:r>
    </w:p>
    <w:p w:rsidR="00887352" w:rsidRPr="00887352" w:rsidRDefault="00887352" w:rsidP="00887352">
      <w:pPr>
        <w:rPr>
          <w:rFonts w:ascii="Garamond" w:hAnsi="Garamond"/>
        </w:rPr>
      </w:pPr>
    </w:p>
    <w:p w:rsidR="00887352" w:rsidRPr="00887352" w:rsidRDefault="00887352" w:rsidP="00887352">
      <w:pPr>
        <w:rPr>
          <w:rFonts w:ascii="Garamond" w:hAnsi="Garamond"/>
        </w:rPr>
      </w:pPr>
      <w:r w:rsidRPr="00887352">
        <w:rPr>
          <w:rFonts w:ascii="Garamond" w:hAnsi="Garamond" w:cs="Arial"/>
          <w:color w:val="000000"/>
        </w:rPr>
        <w:t xml:space="preserve">Alle documenten zullen zowel op Google Docs als in de gedeelde Dropbox map worden bewaard. Daarnaast hebben alle leden van de groep een Github account. Dit account zal worden gebruikt om geschreven programma’s onderling te delen. De opdrachtgever heeft ons toegang verleend tot een workstation op het naturalis. Hierop staat alle data waarmee gewerkt zal gaan worden. Uiteindelijk zullen alle assembly tools ook hierop </w:t>
      </w:r>
      <w:r w:rsidR="00474905">
        <w:rPr>
          <w:rFonts w:ascii="Garamond" w:hAnsi="Garamond" w:cs="Arial"/>
          <w:color w:val="000000"/>
        </w:rPr>
        <w:t>gebruikt</w:t>
      </w:r>
      <w:r w:rsidRPr="00887352">
        <w:rPr>
          <w:rFonts w:ascii="Garamond" w:hAnsi="Garamond" w:cs="Arial"/>
          <w:color w:val="000000"/>
        </w:rPr>
        <w:t xml:space="preserve"> gaan worden. </w:t>
      </w:r>
    </w:p>
    <w:p w:rsidR="00887352" w:rsidRPr="00887352" w:rsidRDefault="00887352" w:rsidP="00887352">
      <w:pPr>
        <w:rPr>
          <w:rFonts w:ascii="Garamond" w:hAnsi="Garamond"/>
        </w:rPr>
      </w:pPr>
    </w:p>
    <w:p w:rsidR="00887352" w:rsidRPr="00887352" w:rsidRDefault="00887352" w:rsidP="00887352">
      <w:pPr>
        <w:rPr>
          <w:rFonts w:ascii="Garamond" w:hAnsi="Garamond"/>
        </w:rPr>
      </w:pPr>
      <w:r w:rsidRPr="00887352">
        <w:rPr>
          <w:rFonts w:ascii="Garamond" w:hAnsi="Garamond" w:cs="Arial"/>
          <w:color w:val="000000"/>
        </w:rPr>
        <w:t>De groep heeft twee begeleiders. De opdrachtgever en tevens begeleider vanuit het Naturalis is Rutger Vos en Jeroen Pijpe zal ons vanuit de hogeschool begeleiden tijdens dit project. Met zowel de opdrachtgever als met de begeleider van uit de hogeschool, zal elke week e</w:t>
      </w:r>
      <w:r w:rsidR="00DC5C02">
        <w:rPr>
          <w:rFonts w:ascii="Garamond" w:hAnsi="Garamond" w:cs="Arial"/>
          <w:color w:val="000000"/>
        </w:rPr>
        <w:t>en vergadering ingeplant worden. De notulen hiervan zullen ook naar de projectbegeleider verstuurd worden.</w:t>
      </w:r>
      <w:r w:rsidRPr="00887352">
        <w:rPr>
          <w:rFonts w:ascii="Garamond" w:hAnsi="Garamond" w:cs="Arial"/>
          <w:color w:val="000000"/>
        </w:rPr>
        <w:t xml:space="preserve"> </w:t>
      </w:r>
    </w:p>
    <w:p w:rsidR="00887352" w:rsidRPr="00887352" w:rsidRDefault="00887352" w:rsidP="00887352">
      <w:pPr>
        <w:spacing w:before="360"/>
        <w:outlineLvl w:val="2"/>
        <w:rPr>
          <w:rFonts w:ascii="Garamond" w:hAnsi="Garamond"/>
          <w:b/>
          <w:bCs/>
        </w:rPr>
      </w:pPr>
      <w:bookmarkStart w:id="551" w:name="_Toc369263759"/>
      <w:r w:rsidRPr="00887352">
        <w:rPr>
          <w:rFonts w:ascii="Garamond" w:hAnsi="Garamond"/>
          <w:b/>
          <w:bCs/>
        </w:rPr>
        <w:t>Contactgegevens</w:t>
      </w:r>
      <w:bookmarkEnd w:id="551"/>
    </w:p>
    <w:p w:rsidR="00887352" w:rsidRPr="00887352" w:rsidRDefault="00887352" w:rsidP="00887352">
      <w:pPr>
        <w:rPr>
          <w:rFonts w:ascii="Garamond" w:hAnsi="Garamond"/>
        </w:rPr>
      </w:pPr>
    </w:p>
    <w:p w:rsidR="008824AD" w:rsidRPr="008824AD" w:rsidRDefault="008824AD" w:rsidP="008824AD">
      <w:pPr>
        <w:pStyle w:val="Caption"/>
        <w:keepNext/>
        <w:rPr>
          <w:rFonts w:ascii="Garamond" w:hAnsi="Garamond"/>
        </w:rPr>
      </w:pPr>
      <w:r w:rsidRPr="008824AD">
        <w:rPr>
          <w:rFonts w:ascii="Garamond" w:hAnsi="Garamond"/>
        </w:rPr>
        <w:t xml:space="preserve">Tabel </w:t>
      </w:r>
      <w:r w:rsidRPr="008824AD">
        <w:rPr>
          <w:rFonts w:ascii="Garamond" w:hAnsi="Garamond"/>
        </w:rPr>
        <w:fldChar w:fldCharType="begin"/>
      </w:r>
      <w:r w:rsidRPr="008824AD">
        <w:rPr>
          <w:rFonts w:ascii="Garamond" w:hAnsi="Garamond"/>
        </w:rPr>
        <w:instrText xml:space="preserve"> SEQ Tabel \* ARABIC </w:instrText>
      </w:r>
      <w:r w:rsidRPr="008824AD">
        <w:rPr>
          <w:rFonts w:ascii="Garamond" w:hAnsi="Garamond"/>
        </w:rPr>
        <w:fldChar w:fldCharType="separate"/>
      </w:r>
      <w:r w:rsidR="00403B9E">
        <w:rPr>
          <w:rFonts w:ascii="Garamond" w:hAnsi="Garamond"/>
          <w:noProof/>
        </w:rPr>
        <w:t>6</w:t>
      </w:r>
      <w:r w:rsidRPr="008824AD">
        <w:rPr>
          <w:rFonts w:ascii="Garamond" w:hAnsi="Garamond"/>
        </w:rPr>
        <w:fldChar w:fldCharType="end"/>
      </w:r>
      <w:r w:rsidRPr="008824AD">
        <w:rPr>
          <w:rFonts w:ascii="Garamond" w:hAnsi="Garamond"/>
        </w:rPr>
        <w:t>: contactgegevens van de projectleden</w:t>
      </w:r>
    </w:p>
    <w:tbl>
      <w:tblPr>
        <w:tblW w:w="10440" w:type="dxa"/>
        <w:tblCellMar>
          <w:top w:w="15" w:type="dxa"/>
          <w:left w:w="15" w:type="dxa"/>
          <w:bottom w:w="15" w:type="dxa"/>
          <w:right w:w="15" w:type="dxa"/>
        </w:tblCellMar>
        <w:tblLook w:val="04A0"/>
      </w:tblPr>
      <w:tblGrid>
        <w:gridCol w:w="5199"/>
        <w:gridCol w:w="5241"/>
      </w:tblGrid>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r w:rsidRPr="00887352">
              <w:rPr>
                <w:rFonts w:ascii="Garamond" w:hAnsi="Garamond" w:cs="Arial"/>
                <w:color w:val="000000"/>
              </w:rPr>
              <w:t>Project leden</w:t>
            </w:r>
          </w:p>
          <w:p w:rsidR="00887352" w:rsidRPr="00887352" w:rsidRDefault="00887352" w:rsidP="00887352">
            <w:pPr>
              <w:rPr>
                <w:rFonts w:ascii="Garamond" w:hAnsi="Garamond"/>
              </w:rPr>
            </w:pPr>
            <w:r w:rsidRPr="00887352">
              <w:rPr>
                <w:rFonts w:ascii="Garamond" w:hAnsi="Garamond" w:cs="Arial"/>
                <w:color w:val="000000"/>
              </w:rPr>
              <w:t>Rick de Graaf</w:t>
            </w:r>
          </w:p>
          <w:p w:rsidR="00887352" w:rsidRPr="00887352" w:rsidRDefault="00887352" w:rsidP="00887352">
            <w:pPr>
              <w:rPr>
                <w:rFonts w:ascii="Garamond" w:hAnsi="Garamond"/>
              </w:rPr>
            </w:pPr>
            <w:hyperlink r:id="rId8" w:history="1">
              <w:r w:rsidRPr="00887352">
                <w:rPr>
                  <w:rFonts w:ascii="Garamond" w:hAnsi="Garamond" w:cs="Arial"/>
                  <w:color w:val="1155CC"/>
                  <w:u w:val="single"/>
                </w:rPr>
                <w:t>rickdegraaf@gmail.com</w:t>
              </w:r>
            </w:hyperlink>
          </w:p>
          <w:p w:rsidR="00887352" w:rsidRPr="00887352" w:rsidRDefault="00887352" w:rsidP="00887352">
            <w:pPr>
              <w:rPr>
                <w:rFonts w:ascii="Garamond" w:hAnsi="Garamond"/>
              </w:rPr>
            </w:pPr>
            <w:r w:rsidRPr="00887352">
              <w:rPr>
                <w:rFonts w:ascii="Garamond" w:hAnsi="Garamond" w:cs="Arial"/>
                <w:color w:val="000000"/>
              </w:rPr>
              <w:t>0619916176</w:t>
            </w:r>
          </w:p>
          <w:p w:rsidR="00887352" w:rsidRPr="00887352" w:rsidRDefault="00887352" w:rsidP="00887352">
            <w:pPr>
              <w:rPr>
                <w:rFonts w:ascii="Garamond" w:hAnsi="Garamond"/>
              </w:rPr>
            </w:pPr>
          </w:p>
          <w:p w:rsidR="00887352" w:rsidRPr="00887352" w:rsidRDefault="00887352" w:rsidP="00887352">
            <w:pPr>
              <w:rPr>
                <w:rFonts w:ascii="Garamond" w:hAnsi="Garamond"/>
              </w:rPr>
            </w:pPr>
            <w:r w:rsidRPr="00887352">
              <w:rPr>
                <w:rFonts w:ascii="Garamond" w:hAnsi="Garamond" w:cs="Arial"/>
                <w:color w:val="000000"/>
              </w:rPr>
              <w:t>Benjamin Versteeg</w:t>
            </w:r>
          </w:p>
          <w:p w:rsidR="00887352" w:rsidRPr="00887352" w:rsidRDefault="00887352" w:rsidP="00887352">
            <w:pPr>
              <w:rPr>
                <w:rFonts w:ascii="Garamond" w:hAnsi="Garamond"/>
              </w:rPr>
            </w:pPr>
            <w:hyperlink r:id="rId9" w:history="1">
              <w:r w:rsidRPr="00887352">
                <w:rPr>
                  <w:rFonts w:ascii="Garamond" w:hAnsi="Garamond" w:cs="Arial"/>
                  <w:color w:val="1155CC"/>
                  <w:u w:val="single"/>
                </w:rPr>
                <w:t>a.b.versteeg@gmail.com</w:t>
              </w:r>
            </w:hyperlink>
          </w:p>
          <w:p w:rsidR="00887352" w:rsidRPr="00887352" w:rsidRDefault="00887352" w:rsidP="00887352">
            <w:pPr>
              <w:rPr>
                <w:rFonts w:ascii="Garamond" w:hAnsi="Garamond"/>
              </w:rPr>
            </w:pPr>
            <w:r w:rsidRPr="00887352">
              <w:rPr>
                <w:rFonts w:ascii="Garamond" w:hAnsi="Garamond" w:cs="Arial"/>
                <w:color w:val="000000"/>
              </w:rPr>
              <w:t>0626929744</w:t>
            </w:r>
          </w:p>
          <w:p w:rsidR="00887352" w:rsidRPr="00887352" w:rsidRDefault="00887352" w:rsidP="00887352">
            <w:pPr>
              <w:rPr>
                <w:rFonts w:ascii="Garamond" w:hAnsi="Garamond"/>
              </w:rPr>
            </w:pPr>
          </w:p>
          <w:p w:rsidR="00887352" w:rsidRPr="00887352" w:rsidRDefault="00887352" w:rsidP="00887352">
            <w:pPr>
              <w:rPr>
                <w:rFonts w:ascii="Garamond" w:hAnsi="Garamond"/>
              </w:rPr>
            </w:pPr>
            <w:r w:rsidRPr="00887352">
              <w:rPr>
                <w:rFonts w:ascii="Garamond" w:hAnsi="Garamond" w:cs="Arial"/>
                <w:color w:val="000000"/>
              </w:rPr>
              <w:t>Stephen Pieterman</w:t>
            </w:r>
          </w:p>
          <w:p w:rsidR="00887352" w:rsidRPr="00887352" w:rsidRDefault="00887352" w:rsidP="00887352">
            <w:pPr>
              <w:rPr>
                <w:rFonts w:ascii="Garamond" w:hAnsi="Garamond"/>
              </w:rPr>
            </w:pPr>
            <w:hyperlink r:id="rId10" w:history="1">
              <w:r w:rsidRPr="00887352">
                <w:rPr>
                  <w:rFonts w:ascii="Garamond" w:hAnsi="Garamond" w:cs="Arial"/>
                  <w:color w:val="1155CC"/>
                  <w:u w:val="single"/>
                </w:rPr>
                <w:t>sjpieterman@gmail.com</w:t>
              </w:r>
            </w:hyperlink>
          </w:p>
          <w:p w:rsidR="00887352" w:rsidRPr="00887352" w:rsidRDefault="00887352" w:rsidP="00887352">
            <w:pPr>
              <w:rPr>
                <w:rFonts w:ascii="Garamond" w:hAnsi="Garamond"/>
              </w:rPr>
            </w:pPr>
            <w:r w:rsidRPr="00887352">
              <w:rPr>
                <w:rFonts w:ascii="Garamond" w:hAnsi="Garamond" w:cs="Arial"/>
                <w:color w:val="000000"/>
              </w:rPr>
              <w:t>0654322215</w:t>
            </w:r>
          </w:p>
          <w:p w:rsidR="00887352" w:rsidRPr="00887352" w:rsidRDefault="00887352" w:rsidP="00887352">
            <w:pPr>
              <w:rPr>
                <w:rFonts w:ascii="Garamond" w:hAnsi="Garamond"/>
              </w:rPr>
            </w:pPr>
          </w:p>
          <w:p w:rsidR="00887352" w:rsidRPr="00887352" w:rsidRDefault="00887352" w:rsidP="00887352">
            <w:pPr>
              <w:rPr>
                <w:rFonts w:ascii="Garamond" w:hAnsi="Garamond"/>
              </w:rPr>
            </w:pPr>
            <w:r w:rsidRPr="00887352">
              <w:rPr>
                <w:rFonts w:ascii="Garamond" w:hAnsi="Garamond" w:cs="Arial"/>
                <w:color w:val="000000"/>
              </w:rPr>
              <w:t>Carla Stegehuis</w:t>
            </w:r>
          </w:p>
          <w:p w:rsidR="00887352" w:rsidRPr="00887352" w:rsidRDefault="00887352" w:rsidP="00887352">
            <w:pPr>
              <w:rPr>
                <w:rFonts w:ascii="Garamond" w:hAnsi="Garamond"/>
              </w:rPr>
            </w:pPr>
            <w:hyperlink r:id="rId11" w:history="1">
              <w:r w:rsidRPr="00887352">
                <w:rPr>
                  <w:rFonts w:ascii="Garamond" w:hAnsi="Garamond" w:cs="Arial"/>
                  <w:color w:val="1155CC"/>
                  <w:u w:val="single"/>
                </w:rPr>
                <w:t>stegehuis.c@gmail.com</w:t>
              </w:r>
            </w:hyperlink>
          </w:p>
          <w:p w:rsidR="00887352" w:rsidRPr="00887352" w:rsidRDefault="00887352" w:rsidP="00887352">
            <w:pPr>
              <w:rPr>
                <w:rFonts w:ascii="Garamond" w:hAnsi="Garamond"/>
              </w:rPr>
            </w:pPr>
            <w:r w:rsidRPr="00887352">
              <w:rPr>
                <w:rFonts w:ascii="Garamond" w:hAnsi="Garamond" w:cs="Arial"/>
                <w:color w:val="000000"/>
              </w:rPr>
              <w:t>0623334404</w:t>
            </w:r>
          </w:p>
          <w:p w:rsidR="00887352" w:rsidRPr="00887352" w:rsidRDefault="00887352" w:rsidP="00887352">
            <w:pPr>
              <w:spacing w:line="0" w:lineRule="atLeast"/>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r w:rsidRPr="00887352">
              <w:rPr>
                <w:rFonts w:ascii="Garamond" w:hAnsi="Garamond" w:cs="Arial"/>
                <w:color w:val="000000"/>
              </w:rPr>
              <w:t>Opdrachtgever</w:t>
            </w:r>
          </w:p>
          <w:p w:rsidR="00887352" w:rsidRPr="00887352" w:rsidRDefault="00887352" w:rsidP="00887352">
            <w:pPr>
              <w:rPr>
                <w:rFonts w:ascii="Garamond" w:hAnsi="Garamond"/>
              </w:rPr>
            </w:pPr>
            <w:r w:rsidRPr="00887352">
              <w:rPr>
                <w:rFonts w:ascii="Garamond" w:hAnsi="Garamond" w:cs="Arial"/>
                <w:color w:val="000000"/>
              </w:rPr>
              <w:t>Rutger Vos</w:t>
            </w:r>
          </w:p>
          <w:p w:rsidR="00887352" w:rsidRPr="00887352" w:rsidRDefault="00887352" w:rsidP="00887352">
            <w:pPr>
              <w:rPr>
                <w:rFonts w:ascii="Garamond" w:hAnsi="Garamond"/>
              </w:rPr>
            </w:pPr>
            <w:hyperlink r:id="rId12" w:history="1">
              <w:r w:rsidRPr="00887352">
                <w:rPr>
                  <w:rFonts w:ascii="Garamond" w:hAnsi="Garamond" w:cs="Arial"/>
                  <w:color w:val="1155CC"/>
                  <w:u w:val="single"/>
                </w:rPr>
                <w:t>Rutger.Vos@naturalis.nl</w:t>
              </w:r>
            </w:hyperlink>
          </w:p>
          <w:p w:rsidR="00887352" w:rsidRPr="00887352" w:rsidRDefault="00887352" w:rsidP="00887352">
            <w:pPr>
              <w:rPr>
                <w:rFonts w:ascii="Garamond" w:hAnsi="Garamond"/>
              </w:rPr>
            </w:pPr>
          </w:p>
          <w:p w:rsidR="00887352" w:rsidRPr="00887352" w:rsidRDefault="00887352" w:rsidP="00887352">
            <w:pPr>
              <w:rPr>
                <w:rFonts w:ascii="Garamond" w:hAnsi="Garamond"/>
              </w:rPr>
            </w:pPr>
            <w:r w:rsidRPr="00887352">
              <w:rPr>
                <w:rFonts w:ascii="Garamond" w:hAnsi="Garamond" w:cs="Arial"/>
                <w:color w:val="000000"/>
              </w:rPr>
              <w:t>Projectbegeleider</w:t>
            </w:r>
          </w:p>
          <w:p w:rsidR="00887352" w:rsidRPr="00887352" w:rsidRDefault="00887352" w:rsidP="00887352">
            <w:pPr>
              <w:rPr>
                <w:rFonts w:ascii="Garamond" w:hAnsi="Garamond"/>
              </w:rPr>
            </w:pPr>
            <w:r w:rsidRPr="00887352">
              <w:rPr>
                <w:rFonts w:ascii="Garamond" w:hAnsi="Garamond" w:cs="Arial"/>
                <w:color w:val="000000"/>
              </w:rPr>
              <w:t>Jeroen Pijpe</w:t>
            </w:r>
          </w:p>
          <w:p w:rsidR="00887352" w:rsidRPr="00887352" w:rsidRDefault="00887352" w:rsidP="00887352">
            <w:pPr>
              <w:rPr>
                <w:rFonts w:ascii="Garamond" w:hAnsi="Garamond"/>
              </w:rPr>
            </w:pPr>
            <w:hyperlink r:id="rId13" w:history="1">
              <w:r w:rsidRPr="00887352">
                <w:rPr>
                  <w:rFonts w:ascii="Garamond" w:hAnsi="Garamond" w:cs="Arial"/>
                  <w:color w:val="1155CC"/>
                  <w:u w:val="single"/>
                </w:rPr>
                <w:t>pijpe.j@hsleiden.nl</w:t>
              </w:r>
            </w:hyperlink>
            <w:r w:rsidRPr="00887352">
              <w:rPr>
                <w:rFonts w:ascii="Garamond" w:hAnsi="Garamond" w:cs="Arial"/>
                <w:color w:val="000000"/>
              </w:rPr>
              <w:t xml:space="preserve"> </w:t>
            </w:r>
          </w:p>
          <w:p w:rsidR="00887352" w:rsidRPr="00887352" w:rsidRDefault="00887352" w:rsidP="00887352">
            <w:pPr>
              <w:spacing w:after="240" w:line="0" w:lineRule="atLeast"/>
              <w:rPr>
                <w:rFonts w:ascii="Garamond" w:hAnsi="Garamond"/>
              </w:rPr>
            </w:pPr>
            <w:r w:rsidRPr="00887352">
              <w:rPr>
                <w:rFonts w:ascii="Garamond" w:hAnsi="Garamond"/>
              </w:rPr>
              <w:br/>
            </w:r>
          </w:p>
        </w:tc>
      </w:tr>
    </w:tbl>
    <w:p w:rsidR="00887352" w:rsidRPr="00474905" w:rsidRDefault="00887352" w:rsidP="00474905">
      <w:pPr>
        <w:spacing w:after="240"/>
        <w:rPr>
          <w:rFonts w:ascii="Garamond" w:hAnsi="Garamond"/>
        </w:rPr>
      </w:pPr>
      <w:r w:rsidRPr="00887352">
        <w:rPr>
          <w:rFonts w:ascii="Garamond" w:hAnsi="Garamond"/>
        </w:rPr>
        <w:br/>
      </w:r>
      <w:r w:rsidRPr="00887352">
        <w:rPr>
          <w:rFonts w:ascii="Garamond" w:hAnsi="Garamond"/>
        </w:rPr>
        <w:br/>
      </w:r>
      <w:bookmarkStart w:id="552" w:name="_Toc369263760"/>
      <w:r w:rsidRPr="00887352">
        <w:rPr>
          <w:rFonts w:ascii="Garamond" w:hAnsi="Garamond"/>
          <w:b/>
          <w:bCs/>
          <w:color w:val="000000"/>
        </w:rPr>
        <w:t>Verantwoordelijkheden</w:t>
      </w:r>
      <w:bookmarkEnd w:id="552"/>
    </w:p>
    <w:p w:rsidR="00887352" w:rsidRDefault="00887352" w:rsidP="00887352">
      <w:pPr>
        <w:spacing w:before="160"/>
        <w:outlineLvl w:val="2"/>
        <w:rPr>
          <w:rFonts w:ascii="Garamond" w:hAnsi="Garamond"/>
          <w:b/>
          <w:bCs/>
        </w:rPr>
      </w:pPr>
      <w:bookmarkStart w:id="553" w:name="_Toc369263761"/>
      <w:r w:rsidRPr="00C16ABC">
        <w:rPr>
          <w:rFonts w:ascii="Garamond" w:hAnsi="Garamond"/>
          <w:b/>
          <w:bCs/>
        </w:rPr>
        <w:t>Afspraken</w:t>
      </w:r>
      <w:bookmarkEnd w:id="553"/>
    </w:p>
    <w:p w:rsidR="00C16ABC" w:rsidRPr="00C16ABC" w:rsidRDefault="00C16ABC" w:rsidP="00887352">
      <w:pPr>
        <w:spacing w:before="160"/>
        <w:outlineLvl w:val="2"/>
        <w:rPr>
          <w:rFonts w:ascii="Garamond" w:hAnsi="Garamond"/>
          <w:b/>
          <w:bCs/>
        </w:rPr>
      </w:pPr>
    </w:p>
    <w:p w:rsidR="00887352" w:rsidRPr="00887352" w:rsidRDefault="00887352" w:rsidP="00887352">
      <w:pPr>
        <w:numPr>
          <w:ilvl w:val="0"/>
          <w:numId w:val="36"/>
        </w:numPr>
        <w:textAlignment w:val="baseline"/>
        <w:rPr>
          <w:rFonts w:ascii="Garamond" w:hAnsi="Garamond" w:cs="Arial"/>
          <w:color w:val="000000"/>
        </w:rPr>
      </w:pPr>
      <w:r w:rsidRPr="00887352">
        <w:rPr>
          <w:rFonts w:ascii="Garamond" w:hAnsi="Garamond" w:cs="Arial"/>
          <w:color w:val="000000"/>
        </w:rPr>
        <w:t>Alle groepsleden moeten altijd aanwezig zijn bij de vergaderingen, ingeroosterde projecturen en andere gemaakte afspraken.</w:t>
      </w:r>
    </w:p>
    <w:p w:rsidR="00887352" w:rsidRPr="00887352" w:rsidRDefault="00887352" w:rsidP="00887352">
      <w:pPr>
        <w:numPr>
          <w:ilvl w:val="0"/>
          <w:numId w:val="36"/>
        </w:numPr>
        <w:textAlignment w:val="baseline"/>
        <w:rPr>
          <w:rFonts w:ascii="Garamond" w:hAnsi="Garamond" w:cs="Arial"/>
          <w:color w:val="000000"/>
        </w:rPr>
      </w:pPr>
      <w:r w:rsidRPr="00887352">
        <w:rPr>
          <w:rFonts w:ascii="Garamond" w:hAnsi="Garamond" w:cs="Arial"/>
          <w:color w:val="000000"/>
        </w:rPr>
        <w:t>Als een groepslid niet aanwezig kan zijn moet hij/zij hiervoor een geldige reden hebben en dit moet je minimaal 1 uur van te voren melden door middel van een sms of bellen.</w:t>
      </w:r>
    </w:p>
    <w:p w:rsidR="00887352" w:rsidRPr="00887352" w:rsidRDefault="00887352" w:rsidP="00887352">
      <w:pPr>
        <w:numPr>
          <w:ilvl w:val="0"/>
          <w:numId w:val="36"/>
        </w:numPr>
        <w:textAlignment w:val="baseline"/>
        <w:rPr>
          <w:rFonts w:ascii="Garamond" w:hAnsi="Garamond" w:cs="Arial"/>
          <w:color w:val="000000"/>
        </w:rPr>
      </w:pPr>
      <w:r w:rsidRPr="00887352">
        <w:rPr>
          <w:rFonts w:ascii="Garamond" w:hAnsi="Garamond" w:cs="Arial"/>
          <w:color w:val="000000"/>
        </w:rPr>
        <w:t>Afspraken en deadlines moeten altijd worden nagekomen.</w:t>
      </w:r>
    </w:p>
    <w:p w:rsidR="00887352" w:rsidRPr="00887352" w:rsidRDefault="00887352" w:rsidP="00887352">
      <w:pPr>
        <w:numPr>
          <w:ilvl w:val="0"/>
          <w:numId w:val="36"/>
        </w:numPr>
        <w:textAlignment w:val="baseline"/>
        <w:rPr>
          <w:rFonts w:ascii="Garamond" w:hAnsi="Garamond" w:cs="Arial"/>
          <w:color w:val="000000"/>
        </w:rPr>
      </w:pPr>
      <w:r w:rsidRPr="00887352">
        <w:rPr>
          <w:rFonts w:ascii="Garamond" w:hAnsi="Garamond" w:cs="Arial"/>
          <w:color w:val="000000"/>
        </w:rPr>
        <w:t xml:space="preserve">Als je vastloopt meld </w:t>
      </w:r>
      <w:r w:rsidR="00DC5C02">
        <w:rPr>
          <w:rFonts w:ascii="Garamond" w:hAnsi="Garamond" w:cs="Arial"/>
          <w:color w:val="000000"/>
        </w:rPr>
        <w:t>dit gelijk aan je groepsgenoten, deze zullen je dan zo veel mogelijk proberen te helpen.</w:t>
      </w:r>
    </w:p>
    <w:p w:rsidR="00887352" w:rsidRPr="00887352" w:rsidRDefault="00887352" w:rsidP="00887352">
      <w:pPr>
        <w:numPr>
          <w:ilvl w:val="0"/>
          <w:numId w:val="36"/>
        </w:numPr>
        <w:textAlignment w:val="baseline"/>
        <w:rPr>
          <w:rFonts w:ascii="Garamond" w:hAnsi="Garamond" w:cs="Arial"/>
          <w:color w:val="000000"/>
        </w:rPr>
      </w:pPr>
      <w:r w:rsidRPr="00887352">
        <w:rPr>
          <w:rFonts w:ascii="Garamond" w:hAnsi="Garamond" w:cs="Arial"/>
          <w:color w:val="000000"/>
        </w:rPr>
        <w:t>Bij problemen met iemand of irritaties moet dit ook zo snel mogelijk aan de andere groepsleden worden verteld.</w:t>
      </w:r>
    </w:p>
    <w:p w:rsidR="00887352" w:rsidRPr="00887352" w:rsidRDefault="00887352" w:rsidP="00887352">
      <w:pPr>
        <w:numPr>
          <w:ilvl w:val="0"/>
          <w:numId w:val="36"/>
        </w:numPr>
        <w:textAlignment w:val="baseline"/>
        <w:rPr>
          <w:rFonts w:ascii="Garamond" w:hAnsi="Garamond" w:cs="Arial"/>
          <w:color w:val="000000"/>
        </w:rPr>
      </w:pPr>
      <w:r w:rsidRPr="00887352">
        <w:rPr>
          <w:rFonts w:ascii="Garamond" w:hAnsi="Garamond" w:cs="Arial"/>
          <w:color w:val="000000"/>
        </w:rPr>
        <w:t>Er wordt verwacht dat elk groepslid 100% voor het project gaat.</w:t>
      </w:r>
    </w:p>
    <w:p w:rsidR="00887352" w:rsidRPr="00887352" w:rsidRDefault="00887352" w:rsidP="00887352">
      <w:pPr>
        <w:numPr>
          <w:ilvl w:val="0"/>
          <w:numId w:val="36"/>
        </w:numPr>
        <w:textAlignment w:val="baseline"/>
        <w:rPr>
          <w:rFonts w:ascii="Garamond" w:hAnsi="Garamond" w:cs="Arial"/>
          <w:color w:val="000000"/>
        </w:rPr>
      </w:pPr>
      <w:r w:rsidRPr="00887352">
        <w:rPr>
          <w:rFonts w:ascii="Garamond" w:hAnsi="Garamond" w:cs="Arial"/>
          <w:color w:val="000000"/>
        </w:rPr>
        <w:t xml:space="preserve">Groepsleden moeten bereikbaar op mobiel zijn tussen 09:00 en 19:00 uur doordeweeks en tussen 12:00 en 17:00 uur in het weekend. </w:t>
      </w:r>
    </w:p>
    <w:p w:rsidR="00887352" w:rsidRPr="00887352" w:rsidRDefault="00887352" w:rsidP="00887352">
      <w:pPr>
        <w:numPr>
          <w:ilvl w:val="0"/>
          <w:numId w:val="36"/>
        </w:numPr>
        <w:textAlignment w:val="baseline"/>
        <w:rPr>
          <w:rFonts w:ascii="Garamond" w:hAnsi="Garamond" w:cs="Arial"/>
          <w:color w:val="000000"/>
        </w:rPr>
      </w:pPr>
      <w:r w:rsidRPr="00887352">
        <w:rPr>
          <w:rFonts w:ascii="Garamond" w:hAnsi="Garamond" w:cs="Arial"/>
          <w:color w:val="000000"/>
        </w:rPr>
        <w:t>Binnen 24 uur moeten groepsleden reageren op mails of telefoontjes van groepsleden.</w:t>
      </w:r>
    </w:p>
    <w:p w:rsidR="00887352" w:rsidRPr="00887352" w:rsidRDefault="00887352" w:rsidP="00887352">
      <w:pPr>
        <w:spacing w:before="360"/>
        <w:outlineLvl w:val="2"/>
        <w:rPr>
          <w:rFonts w:ascii="Garamond" w:hAnsi="Garamond"/>
          <w:b/>
          <w:bCs/>
        </w:rPr>
      </w:pPr>
      <w:bookmarkStart w:id="554" w:name="_Toc369263762"/>
      <w:r w:rsidRPr="00887352">
        <w:rPr>
          <w:rFonts w:ascii="Garamond" w:hAnsi="Garamond"/>
          <w:b/>
          <w:bCs/>
        </w:rPr>
        <w:t>Consequenties</w:t>
      </w:r>
      <w:bookmarkEnd w:id="554"/>
    </w:p>
    <w:p w:rsidR="00887352" w:rsidRDefault="00887352" w:rsidP="00887352">
      <w:pPr>
        <w:rPr>
          <w:rFonts w:ascii="Garamond" w:hAnsi="Garamond" w:cs="Arial"/>
          <w:color w:val="000000"/>
        </w:rPr>
      </w:pPr>
    </w:p>
    <w:p w:rsidR="00887352" w:rsidRPr="00887352" w:rsidRDefault="00887352" w:rsidP="00887352">
      <w:pPr>
        <w:rPr>
          <w:rFonts w:ascii="Garamond" w:hAnsi="Garamond"/>
        </w:rPr>
      </w:pPr>
      <w:r w:rsidRPr="00887352">
        <w:rPr>
          <w:rFonts w:ascii="Garamond" w:hAnsi="Garamond" w:cs="Arial"/>
          <w:color w:val="000000"/>
        </w:rPr>
        <w:t>Bij lichte overtreding (bijv. 1 regel overtreden) wordt er eerst een waarschuwing gegeven.</w:t>
      </w:r>
    </w:p>
    <w:p w:rsidR="00887352" w:rsidRPr="00887352" w:rsidRDefault="00887352" w:rsidP="00887352">
      <w:pPr>
        <w:rPr>
          <w:rFonts w:ascii="Garamond" w:hAnsi="Garamond"/>
        </w:rPr>
      </w:pPr>
      <w:r w:rsidRPr="00887352">
        <w:rPr>
          <w:rFonts w:ascii="Garamond" w:hAnsi="Garamond" w:cs="Arial"/>
          <w:color w:val="000000"/>
        </w:rPr>
        <w:t>Bij de volgende overtreding worden in overleg met de begeleider de maatregelen getroffen.</w:t>
      </w:r>
    </w:p>
    <w:p w:rsidR="00887352" w:rsidRPr="00887352" w:rsidRDefault="00887352" w:rsidP="00887352">
      <w:pPr>
        <w:rPr>
          <w:rFonts w:ascii="Garamond" w:hAnsi="Garamond"/>
          <w:b/>
        </w:rPr>
      </w:pPr>
      <w:r w:rsidRPr="00887352">
        <w:rPr>
          <w:rFonts w:ascii="Garamond" w:hAnsi="Garamond" w:cs="Arial"/>
          <w:color w:val="000000"/>
        </w:rPr>
        <w:t>Bij ernstige overtreding (naar mening van de andere groepsleden en de begeleider) kan een groepslid uit de groep worden verwijderd</w:t>
      </w:r>
    </w:p>
    <w:p w:rsidR="00C42254" w:rsidRPr="00887352" w:rsidRDefault="00C42254" w:rsidP="008B7328">
      <w:pPr>
        <w:rPr>
          <w:rFonts w:ascii="Garamond" w:hAnsi="Garamond"/>
          <w:b/>
        </w:rPr>
      </w:pPr>
    </w:p>
    <w:p w:rsidR="00C42254" w:rsidRPr="00887352" w:rsidRDefault="00C42254" w:rsidP="008B7328">
      <w:pPr>
        <w:rPr>
          <w:rFonts w:ascii="Garamond" w:hAnsi="Garamond"/>
          <w:b/>
        </w:rPr>
      </w:pPr>
    </w:p>
    <w:p w:rsidR="00C42254" w:rsidRPr="00887352" w:rsidRDefault="00C42254" w:rsidP="008B7328">
      <w:pPr>
        <w:rPr>
          <w:rFonts w:ascii="Garamond" w:hAnsi="Garamond"/>
          <w:b/>
        </w:rPr>
      </w:pPr>
    </w:p>
    <w:p w:rsidR="00C42254" w:rsidRPr="00887352" w:rsidRDefault="00C42254" w:rsidP="008B7328">
      <w:pPr>
        <w:rPr>
          <w:rFonts w:ascii="Garamond" w:hAnsi="Garamond"/>
          <w:b/>
        </w:rPr>
      </w:pPr>
    </w:p>
    <w:p w:rsidR="00C42254" w:rsidRDefault="00C42254" w:rsidP="008B7328">
      <w:pPr>
        <w:rPr>
          <w:b/>
        </w:rPr>
      </w:pPr>
    </w:p>
    <w:p w:rsidR="00C42254" w:rsidRDefault="00C42254" w:rsidP="008B7328">
      <w:pPr>
        <w:rPr>
          <w:b/>
        </w:rPr>
      </w:pPr>
    </w:p>
    <w:p w:rsidR="00C42254" w:rsidRDefault="00C42254" w:rsidP="008B7328">
      <w:pPr>
        <w:rPr>
          <w:b/>
        </w:rPr>
      </w:pPr>
    </w:p>
    <w:p w:rsidR="00C42254" w:rsidRDefault="00C42254" w:rsidP="008B7328">
      <w:pPr>
        <w:rPr>
          <w:b/>
        </w:rPr>
      </w:pPr>
    </w:p>
    <w:p w:rsidR="00C42254" w:rsidRDefault="00C42254" w:rsidP="008B7328">
      <w:pPr>
        <w:rPr>
          <w:b/>
        </w:rPr>
      </w:pPr>
    </w:p>
    <w:p w:rsidR="00C42254" w:rsidRDefault="00C42254" w:rsidP="008B7328">
      <w:pPr>
        <w:rPr>
          <w:b/>
        </w:rPr>
      </w:pPr>
    </w:p>
    <w:p w:rsidR="00C42254" w:rsidRDefault="00C42254" w:rsidP="008B7328">
      <w:pPr>
        <w:rPr>
          <w:b/>
        </w:rPr>
      </w:pPr>
    </w:p>
    <w:p w:rsidR="00C42254" w:rsidRDefault="00C42254" w:rsidP="008B7328">
      <w:pPr>
        <w:rPr>
          <w:b/>
        </w:rPr>
      </w:pPr>
    </w:p>
    <w:p w:rsidR="00887352" w:rsidRPr="00474905" w:rsidRDefault="00887352" w:rsidP="00474905">
      <w:pPr>
        <w:pStyle w:val="Heading1"/>
        <w:rPr>
          <w:rFonts w:ascii="Garamond" w:hAnsi="Garamond"/>
          <w:i w:val="0"/>
          <w:lang w:val="nl-NL"/>
        </w:rPr>
      </w:pPr>
      <w:bookmarkStart w:id="555" w:name="_Toc335293805"/>
      <w:bookmarkStart w:id="556" w:name="_Toc356231338"/>
    </w:p>
    <w:p w:rsidR="00887352" w:rsidRDefault="00887352" w:rsidP="00887352">
      <w:pPr>
        <w:rPr>
          <w:rFonts w:ascii="Garamond" w:hAnsi="Garamond"/>
          <w:b/>
          <w:bCs/>
          <w:iCs/>
          <w:lang/>
        </w:rPr>
      </w:pPr>
    </w:p>
    <w:p w:rsidR="00887352" w:rsidRPr="00887352" w:rsidRDefault="00887352" w:rsidP="00887352">
      <w:pPr>
        <w:rPr>
          <w:lang/>
        </w:rPr>
      </w:pPr>
    </w:p>
    <w:p w:rsidR="008B7328" w:rsidRPr="00142692" w:rsidRDefault="008B7328" w:rsidP="008B7328">
      <w:pPr>
        <w:pStyle w:val="Heading1"/>
        <w:rPr>
          <w:rFonts w:ascii="Garamond" w:hAnsi="Garamond"/>
          <w:lang w:val="nl-NL"/>
        </w:rPr>
      </w:pPr>
      <w:bookmarkStart w:id="557" w:name="_Toc369263763"/>
      <w:r w:rsidRPr="00142692">
        <w:rPr>
          <w:rFonts w:ascii="Garamond" w:hAnsi="Garamond"/>
          <w:i w:val="0"/>
          <w:lang w:val="nl-NL"/>
        </w:rPr>
        <w:t>5.</w:t>
      </w:r>
      <w:r w:rsidRPr="00142692">
        <w:rPr>
          <w:rFonts w:ascii="Garamond" w:hAnsi="Garamond"/>
          <w:i w:val="0"/>
          <w:color w:val="FF0000"/>
          <w:lang w:val="nl-NL"/>
        </w:rPr>
        <w:t xml:space="preserve"> </w:t>
      </w:r>
      <w:r w:rsidRPr="00142692">
        <w:rPr>
          <w:rFonts w:ascii="Garamond" w:hAnsi="Garamond"/>
          <w:i w:val="0"/>
          <w:lang w:val="nl-NL"/>
        </w:rPr>
        <w:t>Planning project</w:t>
      </w:r>
      <w:bookmarkEnd w:id="555"/>
      <w:bookmarkEnd w:id="556"/>
      <w:bookmarkEnd w:id="557"/>
    </w:p>
    <w:p w:rsidR="008B7328" w:rsidRDefault="008B7328" w:rsidP="008B7328"/>
    <w:p w:rsidR="00887352" w:rsidRPr="00887352" w:rsidRDefault="00887352" w:rsidP="00887352">
      <w:pPr>
        <w:rPr>
          <w:rFonts w:ascii="Garamond" w:hAnsi="Garamond"/>
        </w:rPr>
      </w:pPr>
      <w:r w:rsidRPr="00887352">
        <w:rPr>
          <w:rFonts w:ascii="Garamond" w:hAnsi="Garamond" w:cs="Arial"/>
          <w:color w:val="000000"/>
        </w:rPr>
        <w:t>Project activities/week (The number stands for the amount of people who are working on a particular task.)</w:t>
      </w:r>
    </w:p>
    <w:p w:rsidR="00C16ABC" w:rsidRDefault="00C16ABC" w:rsidP="00E55A40">
      <w:pPr>
        <w:pStyle w:val="Caption"/>
        <w:keepNext/>
        <w:rPr>
          <w:rFonts w:ascii="Garamond" w:hAnsi="Garamond"/>
          <w:b w:val="0"/>
          <w:bCs w:val="0"/>
          <w:sz w:val="24"/>
          <w:szCs w:val="24"/>
        </w:rPr>
      </w:pPr>
    </w:p>
    <w:p w:rsidR="00E55A40" w:rsidRPr="008824AD" w:rsidRDefault="00E55A40" w:rsidP="00E55A40">
      <w:pPr>
        <w:pStyle w:val="Caption"/>
        <w:keepNext/>
        <w:rPr>
          <w:rFonts w:ascii="Garamond" w:hAnsi="Garamond"/>
        </w:rPr>
      </w:pPr>
      <w:r w:rsidRPr="008824AD">
        <w:rPr>
          <w:rFonts w:ascii="Garamond" w:hAnsi="Garamond"/>
        </w:rPr>
        <w:t xml:space="preserve">Tabel </w:t>
      </w:r>
      <w:r w:rsidRPr="008824AD">
        <w:rPr>
          <w:rFonts w:ascii="Garamond" w:hAnsi="Garamond"/>
        </w:rPr>
        <w:fldChar w:fldCharType="begin"/>
      </w:r>
      <w:r w:rsidRPr="008824AD">
        <w:rPr>
          <w:rFonts w:ascii="Garamond" w:hAnsi="Garamond"/>
        </w:rPr>
        <w:instrText xml:space="preserve"> SEQ Tabel \* ARABIC </w:instrText>
      </w:r>
      <w:r w:rsidRPr="008824AD">
        <w:rPr>
          <w:rFonts w:ascii="Garamond" w:hAnsi="Garamond"/>
        </w:rPr>
        <w:fldChar w:fldCharType="separate"/>
      </w:r>
      <w:r w:rsidR="00403B9E">
        <w:rPr>
          <w:rFonts w:ascii="Garamond" w:hAnsi="Garamond"/>
          <w:noProof/>
        </w:rPr>
        <w:t>7</w:t>
      </w:r>
      <w:r w:rsidRPr="008824AD">
        <w:rPr>
          <w:rFonts w:ascii="Garamond" w:hAnsi="Garamond"/>
        </w:rPr>
        <w:fldChar w:fldCharType="end"/>
      </w:r>
      <w:r w:rsidR="008824AD" w:rsidRPr="008824AD">
        <w:rPr>
          <w:rFonts w:ascii="Garamond" w:hAnsi="Garamond"/>
        </w:rPr>
        <w:t>: first table, 2 sep until 21 okt</w:t>
      </w:r>
      <w:r w:rsidR="00277BF3">
        <w:rPr>
          <w:rFonts w:ascii="Garamond" w:hAnsi="Garamond"/>
        </w:rPr>
        <w:t xml:space="preserve">. The left column has the </w:t>
      </w:r>
      <w:r w:rsidR="00277BF3" w:rsidRPr="00277BF3">
        <w:rPr>
          <w:rFonts w:ascii="Garamond" w:hAnsi="Garamond"/>
        </w:rPr>
        <w:t>activities</w:t>
      </w:r>
      <w:r w:rsidR="00277BF3">
        <w:rPr>
          <w:rFonts w:ascii="Garamond" w:hAnsi="Garamond"/>
        </w:rPr>
        <w:t xml:space="preserve">, the remaining columns have the numbers. </w:t>
      </w:r>
      <w:r w:rsidR="00277BF3" w:rsidRPr="00277BF3">
        <w:rPr>
          <w:rFonts w:ascii="Garamond" w:hAnsi="Garamond"/>
        </w:rPr>
        <w:t>The number stands for the amount of people who are working on a particular task</w:t>
      </w:r>
    </w:p>
    <w:tbl>
      <w:tblPr>
        <w:tblW w:w="0" w:type="auto"/>
        <w:tblCellMar>
          <w:top w:w="15" w:type="dxa"/>
          <w:left w:w="15" w:type="dxa"/>
          <w:bottom w:w="15" w:type="dxa"/>
          <w:right w:w="15" w:type="dxa"/>
        </w:tblCellMar>
        <w:tblLook w:val="04A0"/>
      </w:tblPr>
      <w:tblGrid>
        <w:gridCol w:w="3172"/>
        <w:gridCol w:w="848"/>
        <w:gridCol w:w="848"/>
        <w:gridCol w:w="848"/>
        <w:gridCol w:w="848"/>
        <w:gridCol w:w="848"/>
        <w:gridCol w:w="848"/>
        <w:gridCol w:w="848"/>
        <w:gridCol w:w="848"/>
      </w:tblGrid>
      <w:tr w:rsidR="00887352" w:rsidRPr="00887352">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ind w:left="-105"/>
              <w:rPr>
                <w:rFonts w:ascii="Garamond" w:hAnsi="Garamond"/>
              </w:rPr>
            </w:pPr>
            <w:r w:rsidRPr="00887352">
              <w:rPr>
                <w:rFonts w:ascii="Garamond" w:hAnsi="Garamond" w:cs="Arial"/>
                <w:color w:val="000000"/>
              </w:rPr>
              <w:t>Weeknumber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r w:rsidRPr="00887352">
              <w:rPr>
                <w:rFonts w:ascii="Garamond" w:hAnsi="Garamond" w:cs="Arial"/>
                <w:color w:val="000000"/>
              </w:rPr>
              <w:t>Week1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r w:rsidRPr="00887352">
              <w:rPr>
                <w:rFonts w:ascii="Garamond" w:hAnsi="Garamond" w:cs="Arial"/>
                <w:color w:val="000000"/>
              </w:rPr>
              <w:t>Week2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r w:rsidRPr="00887352">
              <w:rPr>
                <w:rFonts w:ascii="Garamond" w:hAnsi="Garamond" w:cs="Arial"/>
                <w:color w:val="000000"/>
              </w:rPr>
              <w:t>Week3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r w:rsidRPr="00887352">
              <w:rPr>
                <w:rFonts w:ascii="Garamond" w:hAnsi="Garamond" w:cs="Arial"/>
                <w:color w:val="000000"/>
              </w:rPr>
              <w:t>Week4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r w:rsidRPr="00887352">
              <w:rPr>
                <w:rFonts w:ascii="Garamond" w:hAnsi="Garamond" w:cs="Arial"/>
                <w:color w:val="000000"/>
              </w:rPr>
              <w:t>Week5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r w:rsidRPr="00887352">
              <w:rPr>
                <w:rFonts w:ascii="Garamond" w:hAnsi="Garamond" w:cs="Arial"/>
                <w:color w:val="000000"/>
              </w:rPr>
              <w:t>Week6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r w:rsidRPr="00887352">
              <w:rPr>
                <w:rFonts w:ascii="Garamond" w:hAnsi="Garamond" w:cs="Arial"/>
                <w:color w:val="000000"/>
              </w:rPr>
              <w:t>Week7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r w:rsidRPr="00887352">
              <w:rPr>
                <w:rFonts w:ascii="Garamond" w:hAnsi="Garamond" w:cs="Arial"/>
                <w:color w:val="000000"/>
              </w:rPr>
              <w:t>Week8</w:t>
            </w: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Start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2-sep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9-sep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16-sep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23-sep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30-sep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7-okt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14-okt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21-okt</w:t>
            </w: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ind w:left="-105"/>
              <w:rPr>
                <w:rFonts w:ascii="Garamond" w:hAnsi="Garamond"/>
              </w:rPr>
            </w:pPr>
            <w:r w:rsidRPr="00887352">
              <w:rPr>
                <w:rFonts w:ascii="Garamond" w:hAnsi="Garamond" w:cs="Arial"/>
                <w:color w:val="000000"/>
              </w:rPr>
              <w:t>Reading project description and pdf file</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Working on PVA parts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 xml:space="preserve">Deadline Pva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Researching De-novo assembly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Searching for assembly tools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Analyzing data on workstation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Testing assembly tools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 xml:space="preserve">Pooling the datasets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r>
    </w:tbl>
    <w:p w:rsidR="00887352" w:rsidRPr="00887352" w:rsidRDefault="00887352" w:rsidP="008B7328">
      <w:pPr>
        <w:rPr>
          <w:rFonts w:ascii="Garamond" w:hAnsi="Garamond"/>
        </w:rPr>
      </w:pPr>
    </w:p>
    <w:p w:rsidR="00887352" w:rsidRPr="008824AD" w:rsidRDefault="00887352" w:rsidP="00887352">
      <w:pPr>
        <w:rPr>
          <w:rFonts w:ascii="Garamond" w:hAnsi="Garamond"/>
        </w:rPr>
      </w:pPr>
      <w:bookmarkStart w:id="558" w:name="_Toc326927209"/>
    </w:p>
    <w:p w:rsidR="00E55A40" w:rsidRPr="008824AD" w:rsidRDefault="00E55A40" w:rsidP="00E55A40">
      <w:pPr>
        <w:pStyle w:val="Caption"/>
        <w:keepNext/>
        <w:rPr>
          <w:rFonts w:ascii="Garamond" w:hAnsi="Garamond"/>
        </w:rPr>
      </w:pPr>
      <w:r w:rsidRPr="008824AD">
        <w:rPr>
          <w:rFonts w:ascii="Garamond" w:hAnsi="Garamond"/>
        </w:rPr>
        <w:t xml:space="preserve">Tabel </w:t>
      </w:r>
      <w:r w:rsidRPr="008824AD">
        <w:rPr>
          <w:rFonts w:ascii="Garamond" w:hAnsi="Garamond"/>
        </w:rPr>
        <w:fldChar w:fldCharType="begin"/>
      </w:r>
      <w:r w:rsidRPr="008824AD">
        <w:rPr>
          <w:rFonts w:ascii="Garamond" w:hAnsi="Garamond"/>
        </w:rPr>
        <w:instrText xml:space="preserve"> SEQ Tabel \* ARABIC </w:instrText>
      </w:r>
      <w:r w:rsidRPr="008824AD">
        <w:rPr>
          <w:rFonts w:ascii="Garamond" w:hAnsi="Garamond"/>
        </w:rPr>
        <w:fldChar w:fldCharType="separate"/>
      </w:r>
      <w:r w:rsidR="00403B9E">
        <w:rPr>
          <w:rFonts w:ascii="Garamond" w:hAnsi="Garamond"/>
          <w:noProof/>
        </w:rPr>
        <w:t>8</w:t>
      </w:r>
      <w:r w:rsidRPr="008824AD">
        <w:rPr>
          <w:rFonts w:ascii="Garamond" w:hAnsi="Garamond"/>
        </w:rPr>
        <w:fldChar w:fldCharType="end"/>
      </w:r>
      <w:r w:rsidR="008824AD" w:rsidRPr="008824AD">
        <w:rPr>
          <w:rFonts w:ascii="Garamond" w:hAnsi="Garamond"/>
        </w:rPr>
        <w:t>: second table, 28 okt until 16 dec</w:t>
      </w:r>
    </w:p>
    <w:tbl>
      <w:tblPr>
        <w:tblW w:w="10023" w:type="dxa"/>
        <w:tblCellMar>
          <w:top w:w="15" w:type="dxa"/>
          <w:left w:w="15" w:type="dxa"/>
          <w:bottom w:w="15" w:type="dxa"/>
          <w:right w:w="15" w:type="dxa"/>
        </w:tblCellMar>
        <w:tblLook w:val="04A0"/>
      </w:tblPr>
      <w:tblGrid>
        <w:gridCol w:w="2455"/>
        <w:gridCol w:w="848"/>
        <w:gridCol w:w="960"/>
        <w:gridCol w:w="960"/>
        <w:gridCol w:w="960"/>
        <w:gridCol w:w="960"/>
        <w:gridCol w:w="960"/>
        <w:gridCol w:w="960"/>
        <w:gridCol w:w="960"/>
      </w:tblGrid>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Week16</w:t>
            </w: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Start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28-okt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4-nov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11-nov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18-nov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25-nov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2-dec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9-dec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16-dec</w:t>
            </w: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Using the tool(s) on the data</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Analyzing results from assembly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Locating loci-positions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Progress presentation preparations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Progress presentation (No exact day yet)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Writing documentation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Spellcheck on documentation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Writing project report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3</w:t>
            </w:r>
          </w:p>
        </w:tc>
      </w:tr>
    </w:tbl>
    <w:p w:rsidR="00887352" w:rsidRPr="00887352" w:rsidRDefault="00887352" w:rsidP="00887352">
      <w:pPr>
        <w:rPr>
          <w:rFonts w:ascii="Garamond" w:hAnsi="Garamond"/>
        </w:rPr>
      </w:pPr>
    </w:p>
    <w:p w:rsidR="00E55A40" w:rsidRPr="008824AD" w:rsidRDefault="00E55A40" w:rsidP="00E55A40">
      <w:pPr>
        <w:pStyle w:val="Caption"/>
        <w:keepNext/>
        <w:rPr>
          <w:rFonts w:ascii="Garamond" w:hAnsi="Garamond"/>
        </w:rPr>
      </w:pPr>
      <w:r w:rsidRPr="008824AD">
        <w:rPr>
          <w:rFonts w:ascii="Garamond" w:hAnsi="Garamond"/>
        </w:rPr>
        <w:t xml:space="preserve">Tabel </w:t>
      </w:r>
      <w:r w:rsidRPr="008824AD">
        <w:rPr>
          <w:rFonts w:ascii="Garamond" w:hAnsi="Garamond"/>
        </w:rPr>
        <w:fldChar w:fldCharType="begin"/>
      </w:r>
      <w:r w:rsidRPr="008824AD">
        <w:rPr>
          <w:rFonts w:ascii="Garamond" w:hAnsi="Garamond"/>
        </w:rPr>
        <w:instrText xml:space="preserve"> SEQ Tabel \* ARABIC </w:instrText>
      </w:r>
      <w:r w:rsidRPr="008824AD">
        <w:rPr>
          <w:rFonts w:ascii="Garamond" w:hAnsi="Garamond"/>
        </w:rPr>
        <w:fldChar w:fldCharType="separate"/>
      </w:r>
      <w:r w:rsidR="00403B9E">
        <w:rPr>
          <w:rFonts w:ascii="Garamond" w:hAnsi="Garamond"/>
          <w:noProof/>
        </w:rPr>
        <w:t>9</w:t>
      </w:r>
      <w:r w:rsidRPr="008824AD">
        <w:rPr>
          <w:rFonts w:ascii="Garamond" w:hAnsi="Garamond"/>
        </w:rPr>
        <w:fldChar w:fldCharType="end"/>
      </w:r>
      <w:r w:rsidR="008824AD" w:rsidRPr="008824AD">
        <w:rPr>
          <w:rFonts w:ascii="Garamond" w:hAnsi="Garamond"/>
        </w:rPr>
        <w:t>: third and final table, 23 dec until 27 jan</w:t>
      </w:r>
    </w:p>
    <w:tbl>
      <w:tblPr>
        <w:tblW w:w="10440" w:type="dxa"/>
        <w:tblCellMar>
          <w:top w:w="15" w:type="dxa"/>
          <w:left w:w="15" w:type="dxa"/>
          <w:bottom w:w="15" w:type="dxa"/>
          <w:right w:w="15" w:type="dxa"/>
        </w:tblCellMar>
        <w:tblLook w:val="04A0"/>
      </w:tblPr>
      <w:tblGrid>
        <w:gridCol w:w="4436"/>
        <w:gridCol w:w="1000"/>
        <w:gridCol w:w="1000"/>
        <w:gridCol w:w="1001"/>
        <w:gridCol w:w="1001"/>
        <w:gridCol w:w="1001"/>
        <w:gridCol w:w="1001"/>
      </w:tblGrid>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Week22</w:t>
            </w: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Startdate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23-dec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30-dec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6-jan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13-jan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20-jan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27-jan</w:t>
            </w: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Writing project report</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Preparations for the final presentation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Final touch on the userguide and the report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Deadline project 27 jan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1</w:t>
            </w:r>
          </w:p>
        </w:tc>
      </w:tr>
      <w:tr w:rsidR="00887352" w:rsidRPr="0088735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Presentation project period 2 week 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tcPr>
          <w:p w:rsidR="00887352" w:rsidRPr="00887352" w:rsidRDefault="00887352" w:rsidP="00887352">
            <w:pPr>
              <w:spacing w:line="0" w:lineRule="atLeast"/>
              <w:rPr>
                <w:rFonts w:ascii="Garamond" w:hAnsi="Garamond"/>
              </w:rPr>
            </w:pPr>
            <w:r w:rsidRPr="00887352">
              <w:rPr>
                <w:rFonts w:ascii="Garamond" w:hAnsi="Garamond"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87352" w:rsidRPr="00887352" w:rsidRDefault="00887352" w:rsidP="00887352">
            <w:pPr>
              <w:rPr>
                <w:rFonts w:ascii="Garamond" w:hAnsi="Garamond"/>
              </w:rPr>
            </w:pPr>
          </w:p>
        </w:tc>
      </w:tr>
    </w:tbl>
    <w:p w:rsidR="008B7328" w:rsidRPr="00142692" w:rsidRDefault="008B7328" w:rsidP="008B7328">
      <w:pPr>
        <w:pStyle w:val="Heading1"/>
        <w:rPr>
          <w:rFonts w:ascii="Garamond" w:hAnsi="Garamond"/>
          <w:i w:val="0"/>
          <w:lang w:val="nl-NL"/>
        </w:rPr>
      </w:pPr>
    </w:p>
    <w:p w:rsidR="00E16359" w:rsidRDefault="00E16359" w:rsidP="006723F9">
      <w:pPr>
        <w:pStyle w:val="Heading1"/>
        <w:rPr>
          <w:rFonts w:ascii="Garamond" w:hAnsi="Garamond"/>
          <w:i w:val="0"/>
          <w:lang w:val="nl-NL"/>
        </w:rPr>
      </w:pPr>
      <w:bookmarkStart w:id="559" w:name="_Toc356231339"/>
      <w:bookmarkStart w:id="560" w:name="_Toc369263764"/>
    </w:p>
    <w:p w:rsidR="008B7328" w:rsidRPr="00745C5E" w:rsidRDefault="008B7328" w:rsidP="006723F9">
      <w:pPr>
        <w:pStyle w:val="Heading1"/>
        <w:rPr>
          <w:rFonts w:ascii="Garamond" w:hAnsi="Garamond"/>
          <w:i w:val="0"/>
          <w:lang w:val="nl-NL"/>
        </w:rPr>
      </w:pPr>
      <w:r w:rsidRPr="00745C5E">
        <w:rPr>
          <w:rFonts w:ascii="Garamond" w:hAnsi="Garamond"/>
          <w:i w:val="0"/>
          <w:lang w:val="nl-NL"/>
        </w:rPr>
        <w:t>6. Risico analyse</w:t>
      </w:r>
      <w:bookmarkEnd w:id="17"/>
      <w:bookmarkEnd w:id="558"/>
      <w:bookmarkEnd w:id="559"/>
      <w:bookmarkEnd w:id="560"/>
      <w:r w:rsidRPr="00745C5E">
        <w:rPr>
          <w:rFonts w:ascii="Garamond" w:hAnsi="Garamond"/>
          <w:i w:val="0"/>
          <w:lang w:val="nl-NL"/>
        </w:rPr>
        <w:t xml:space="preserve"> </w:t>
      </w:r>
    </w:p>
    <w:p w:rsidR="00C42254" w:rsidRPr="00745C5E" w:rsidRDefault="00C42254" w:rsidP="00C42254">
      <w:pPr>
        <w:pStyle w:val="Heading1"/>
        <w:rPr>
          <w:rFonts w:ascii="Garamond" w:hAnsi="Garamond"/>
        </w:rPr>
      </w:pPr>
    </w:p>
    <w:p w:rsidR="00745C5E" w:rsidRDefault="00745C5E" w:rsidP="00745C5E">
      <w:pPr>
        <w:rPr>
          <w:rFonts w:ascii="Garamond" w:hAnsi="Garamond" w:cs="Arial"/>
          <w:color w:val="000000"/>
        </w:rPr>
      </w:pPr>
      <w:r w:rsidRPr="00745C5E">
        <w:rPr>
          <w:rFonts w:ascii="Garamond" w:hAnsi="Garamond" w:cs="Arial"/>
          <w:color w:val="000000"/>
        </w:rPr>
        <w:t>Enkel risico’s met een waarde hoger of gelijk aan 20 zijn ernstig genoeg om een voorzorgsmaatregel voor te nemen.</w:t>
      </w:r>
    </w:p>
    <w:p w:rsidR="00E16359" w:rsidRPr="00745C5E" w:rsidRDefault="00E16359" w:rsidP="00745C5E">
      <w:pPr>
        <w:rPr>
          <w:rFonts w:ascii="Garamond" w:hAnsi="Garamond"/>
        </w:rPr>
      </w:pPr>
    </w:p>
    <w:p w:rsidR="00745C5E" w:rsidRPr="00745C5E" w:rsidRDefault="00745C5E" w:rsidP="00745C5E">
      <w:pPr>
        <w:rPr>
          <w:rFonts w:ascii="Garamond" w:hAnsi="Garamond"/>
        </w:rPr>
      </w:pPr>
    </w:p>
    <w:p w:rsidR="00E55A40" w:rsidRPr="00277BF3" w:rsidRDefault="00E55A40" w:rsidP="00E55A40">
      <w:pPr>
        <w:pStyle w:val="Caption"/>
        <w:keepNext/>
        <w:rPr>
          <w:rFonts w:ascii="Garamond" w:hAnsi="Garamond"/>
        </w:rPr>
      </w:pPr>
      <w:r w:rsidRPr="00277BF3">
        <w:rPr>
          <w:rFonts w:ascii="Garamond" w:hAnsi="Garamond"/>
        </w:rPr>
        <w:t xml:space="preserve">Tabel </w:t>
      </w:r>
      <w:r w:rsidRPr="00277BF3">
        <w:rPr>
          <w:rFonts w:ascii="Garamond" w:hAnsi="Garamond"/>
        </w:rPr>
        <w:fldChar w:fldCharType="begin"/>
      </w:r>
      <w:r w:rsidRPr="00277BF3">
        <w:rPr>
          <w:rFonts w:ascii="Garamond" w:hAnsi="Garamond"/>
        </w:rPr>
        <w:instrText xml:space="preserve"> SEQ Tabel \* ARABIC </w:instrText>
      </w:r>
      <w:r w:rsidRPr="00277BF3">
        <w:rPr>
          <w:rFonts w:ascii="Garamond" w:hAnsi="Garamond"/>
        </w:rPr>
        <w:fldChar w:fldCharType="separate"/>
      </w:r>
      <w:r w:rsidR="00403B9E">
        <w:rPr>
          <w:rFonts w:ascii="Garamond" w:hAnsi="Garamond"/>
          <w:noProof/>
        </w:rPr>
        <w:t>10</w:t>
      </w:r>
      <w:r w:rsidRPr="00277BF3">
        <w:rPr>
          <w:rFonts w:ascii="Garamond" w:hAnsi="Garamond"/>
        </w:rPr>
        <w:fldChar w:fldCharType="end"/>
      </w:r>
      <w:r w:rsidR="008824AD" w:rsidRPr="00277BF3">
        <w:rPr>
          <w:rFonts w:ascii="Garamond" w:hAnsi="Garamond"/>
        </w:rPr>
        <w:t>: de risico analyse van het project</w:t>
      </w:r>
      <w:r w:rsidR="00277BF3" w:rsidRPr="00277BF3">
        <w:rPr>
          <w:rFonts w:ascii="Garamond" w:hAnsi="Garamond"/>
        </w:rPr>
        <w:t xml:space="preserve"> met waardes, als deze waarde hoger is dan 20 is het ernstig genoeg om een voorzorgsmaatregel te nemen</w:t>
      </w:r>
    </w:p>
    <w:tbl>
      <w:tblPr>
        <w:tblW w:w="0" w:type="auto"/>
        <w:tblCellMar>
          <w:top w:w="15" w:type="dxa"/>
          <w:left w:w="15" w:type="dxa"/>
          <w:bottom w:w="15" w:type="dxa"/>
          <w:right w:w="15" w:type="dxa"/>
        </w:tblCellMar>
        <w:tblLook w:val="04A0"/>
      </w:tblPr>
      <w:tblGrid>
        <w:gridCol w:w="2295"/>
        <w:gridCol w:w="1076"/>
        <w:gridCol w:w="889"/>
        <w:gridCol w:w="1346"/>
        <w:gridCol w:w="888"/>
        <w:gridCol w:w="3268"/>
      </w:tblGrid>
      <w:tr w:rsidR="00745C5E" w:rsidRPr="00745C5E">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61" w:name="_Toc369263765"/>
            <w:r w:rsidRPr="00745C5E">
              <w:rPr>
                <w:rFonts w:ascii="Garamond" w:hAnsi="Garamond"/>
                <w:b/>
                <w:bCs/>
                <w:color w:val="000000"/>
                <w:kern w:val="36"/>
              </w:rPr>
              <w:t>Omschrijving risico</w:t>
            </w:r>
            <w:bookmarkEnd w:id="561"/>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62" w:name="_Toc369263766"/>
            <w:r w:rsidRPr="00745C5E">
              <w:rPr>
                <w:rFonts w:ascii="Garamond" w:hAnsi="Garamond"/>
                <w:b/>
                <w:bCs/>
                <w:color w:val="000000"/>
                <w:kern w:val="36"/>
              </w:rPr>
              <w:t>Kans op optreden</w:t>
            </w:r>
            <w:r w:rsidRPr="00745C5E">
              <w:rPr>
                <w:rFonts w:ascii="Garamond" w:hAnsi="Garamond"/>
                <w:b/>
                <w:bCs/>
                <w:color w:val="000000"/>
                <w:kern w:val="36"/>
                <w:vertAlign w:val="superscript"/>
              </w:rPr>
              <w:t>1</w:t>
            </w:r>
            <w:bookmarkEnd w:id="562"/>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63" w:name="_Toc369263767"/>
            <w:r w:rsidRPr="00745C5E">
              <w:rPr>
                <w:rFonts w:ascii="Garamond" w:hAnsi="Garamond"/>
                <w:b/>
                <w:bCs/>
                <w:color w:val="000000"/>
                <w:kern w:val="36"/>
              </w:rPr>
              <w:t>Mate van impact</w:t>
            </w:r>
            <w:r w:rsidRPr="00745C5E">
              <w:rPr>
                <w:rFonts w:ascii="Garamond" w:hAnsi="Garamond"/>
                <w:b/>
                <w:bCs/>
                <w:color w:val="000000"/>
                <w:kern w:val="36"/>
                <w:vertAlign w:val="superscript"/>
              </w:rPr>
              <w:t>1</w:t>
            </w:r>
            <w:bookmarkEnd w:id="563"/>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64" w:name="_Toc369263768"/>
            <w:r w:rsidRPr="00745C5E">
              <w:rPr>
                <w:rFonts w:ascii="Garamond" w:hAnsi="Garamond"/>
                <w:b/>
                <w:bCs/>
                <w:color w:val="000000"/>
                <w:kern w:val="36"/>
              </w:rPr>
              <w:t>Kans op (tijdig) ontdekken</w:t>
            </w:r>
            <w:r w:rsidRPr="00745C5E">
              <w:rPr>
                <w:rFonts w:ascii="Garamond" w:hAnsi="Garamond"/>
                <w:b/>
                <w:bCs/>
                <w:color w:val="000000"/>
                <w:kern w:val="36"/>
                <w:vertAlign w:val="superscript"/>
              </w:rPr>
              <w:t>2</w:t>
            </w:r>
            <w:bookmarkEnd w:id="564"/>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jc w:val="center"/>
              <w:outlineLvl w:val="0"/>
              <w:rPr>
                <w:rFonts w:ascii="Garamond" w:hAnsi="Garamond"/>
                <w:b/>
                <w:bCs/>
                <w:kern w:val="36"/>
              </w:rPr>
            </w:pPr>
            <w:bookmarkStart w:id="565" w:name="_Toc369263769"/>
            <w:r w:rsidRPr="00745C5E">
              <w:rPr>
                <w:rFonts w:ascii="Garamond" w:hAnsi="Garamond"/>
                <w:b/>
                <w:bCs/>
                <w:color w:val="000000"/>
                <w:kern w:val="36"/>
              </w:rPr>
              <w:t>Risico</w:t>
            </w:r>
            <w:bookmarkEnd w:id="565"/>
          </w:p>
          <w:p w:rsidR="00745C5E" w:rsidRPr="00745C5E" w:rsidRDefault="00745C5E" w:rsidP="00745C5E">
            <w:pPr>
              <w:spacing w:line="0" w:lineRule="atLeast"/>
              <w:rPr>
                <w:rFonts w:ascii="Garamond" w:hAnsi="Garamond"/>
              </w:rPr>
            </w:pPr>
            <w:r w:rsidRPr="00745C5E">
              <w:rPr>
                <w:rFonts w:ascii="Garamond" w:hAnsi="Garamond" w:cs="Arial"/>
                <w:color w:val="000000"/>
              </w:rPr>
              <w:t>(product)</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66" w:name="_Toc369263770"/>
            <w:r w:rsidRPr="00745C5E">
              <w:rPr>
                <w:rFonts w:ascii="Garamond" w:hAnsi="Garamond"/>
                <w:b/>
                <w:bCs/>
                <w:color w:val="000000"/>
                <w:kern w:val="36"/>
              </w:rPr>
              <w:t>Voorzorgsmaatregelen</w:t>
            </w:r>
            <w:bookmarkEnd w:id="566"/>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67" w:name="_Toc369263771"/>
            <w:r w:rsidRPr="00745C5E">
              <w:rPr>
                <w:rFonts w:ascii="Garamond" w:hAnsi="Garamond"/>
                <w:color w:val="000000"/>
                <w:kern w:val="36"/>
              </w:rPr>
              <w:t>Tools zijn te zwaar voor de workstation</w:t>
            </w:r>
            <w:bookmarkEnd w:id="567"/>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68" w:name="_Toc369263772"/>
            <w:r w:rsidRPr="00745C5E">
              <w:rPr>
                <w:rFonts w:ascii="Garamond" w:hAnsi="Garamond"/>
                <w:color w:val="000000"/>
                <w:kern w:val="36"/>
              </w:rPr>
              <w:t>3</w:t>
            </w:r>
            <w:bookmarkEnd w:id="568"/>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69" w:name="_Toc369263773"/>
            <w:r w:rsidRPr="00745C5E">
              <w:rPr>
                <w:rFonts w:ascii="Garamond" w:hAnsi="Garamond"/>
                <w:color w:val="000000"/>
                <w:kern w:val="36"/>
              </w:rPr>
              <w:t>5</w:t>
            </w:r>
            <w:bookmarkEnd w:id="569"/>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70" w:name="_Toc369263774"/>
            <w:r w:rsidRPr="00745C5E">
              <w:rPr>
                <w:rFonts w:ascii="Garamond" w:hAnsi="Garamond"/>
                <w:color w:val="000000"/>
                <w:kern w:val="36"/>
              </w:rPr>
              <w:t>1</w:t>
            </w:r>
            <w:bookmarkEnd w:id="570"/>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71" w:name="_Toc369263775"/>
            <w:r w:rsidRPr="00745C5E">
              <w:rPr>
                <w:rFonts w:ascii="Garamond" w:hAnsi="Garamond"/>
                <w:color w:val="000000"/>
                <w:kern w:val="36"/>
              </w:rPr>
              <w:t>15</w:t>
            </w:r>
            <w:bookmarkEnd w:id="571"/>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after="240"/>
              <w:rPr>
                <w:rFonts w:ascii="Garamond" w:hAnsi="Garamond"/>
              </w:rPr>
            </w:pP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72" w:name="_Toc369263776"/>
            <w:r w:rsidRPr="00745C5E">
              <w:rPr>
                <w:rFonts w:ascii="Garamond" w:hAnsi="Garamond"/>
                <w:color w:val="000000"/>
                <w:kern w:val="36"/>
              </w:rPr>
              <w:t>Het lukt niet om een de-novo assembly correct uit te voeren</w:t>
            </w:r>
            <w:bookmarkEnd w:id="572"/>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73" w:name="_Toc369263777"/>
            <w:r w:rsidRPr="00745C5E">
              <w:rPr>
                <w:rFonts w:ascii="Garamond" w:hAnsi="Garamond"/>
                <w:color w:val="000000"/>
                <w:kern w:val="36"/>
              </w:rPr>
              <w:t>2</w:t>
            </w:r>
            <w:bookmarkEnd w:id="573"/>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74" w:name="_Toc369263778"/>
            <w:r w:rsidRPr="00745C5E">
              <w:rPr>
                <w:rFonts w:ascii="Garamond" w:hAnsi="Garamond"/>
                <w:color w:val="000000"/>
                <w:kern w:val="36"/>
              </w:rPr>
              <w:t>5</w:t>
            </w:r>
            <w:bookmarkEnd w:id="574"/>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75" w:name="_Toc369263779"/>
            <w:r w:rsidRPr="00745C5E">
              <w:rPr>
                <w:rFonts w:ascii="Garamond" w:hAnsi="Garamond"/>
                <w:color w:val="000000"/>
                <w:kern w:val="36"/>
              </w:rPr>
              <w:t>1</w:t>
            </w:r>
            <w:bookmarkEnd w:id="575"/>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76" w:name="_Toc369263780"/>
            <w:r w:rsidRPr="00745C5E">
              <w:rPr>
                <w:rFonts w:ascii="Garamond" w:hAnsi="Garamond"/>
                <w:color w:val="000000"/>
                <w:kern w:val="36"/>
              </w:rPr>
              <w:t>10</w:t>
            </w:r>
            <w:bookmarkEnd w:id="576"/>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rPr>
                <w:rFonts w:ascii="Garamond" w:hAnsi="Garamond"/>
              </w:rPr>
            </w:pP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77" w:name="_Toc369263781"/>
            <w:r w:rsidRPr="00745C5E">
              <w:rPr>
                <w:rFonts w:ascii="Garamond" w:hAnsi="Garamond"/>
                <w:color w:val="000000"/>
                <w:kern w:val="36"/>
              </w:rPr>
              <w:t>Loci-posities niet te lokaliseren</w:t>
            </w:r>
            <w:bookmarkEnd w:id="577"/>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jc w:val="center"/>
              <w:outlineLvl w:val="0"/>
              <w:rPr>
                <w:rFonts w:ascii="Garamond" w:hAnsi="Garamond"/>
                <w:b/>
                <w:bCs/>
                <w:kern w:val="36"/>
              </w:rPr>
            </w:pPr>
            <w:bookmarkStart w:id="578" w:name="_Toc369263782"/>
            <w:r w:rsidRPr="00745C5E">
              <w:rPr>
                <w:rFonts w:ascii="Garamond" w:hAnsi="Garamond"/>
                <w:color w:val="000000"/>
                <w:kern w:val="36"/>
              </w:rPr>
              <w:t>2</w:t>
            </w:r>
            <w:bookmarkEnd w:id="578"/>
          </w:p>
          <w:p w:rsidR="00745C5E" w:rsidRPr="00745C5E" w:rsidRDefault="00745C5E" w:rsidP="00745C5E">
            <w:pPr>
              <w:spacing w:line="0" w:lineRule="atLeast"/>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79" w:name="_Toc369263783"/>
            <w:r w:rsidRPr="00745C5E">
              <w:rPr>
                <w:rFonts w:ascii="Garamond" w:hAnsi="Garamond"/>
                <w:color w:val="000000"/>
                <w:kern w:val="36"/>
              </w:rPr>
              <w:t>4</w:t>
            </w:r>
            <w:bookmarkEnd w:id="579"/>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80" w:name="_Toc369263784"/>
            <w:r w:rsidRPr="00745C5E">
              <w:rPr>
                <w:rFonts w:ascii="Garamond" w:hAnsi="Garamond"/>
                <w:color w:val="000000"/>
                <w:kern w:val="36"/>
              </w:rPr>
              <w:t>1</w:t>
            </w:r>
            <w:bookmarkEnd w:id="580"/>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81" w:name="_Toc369263785"/>
            <w:r w:rsidRPr="00745C5E">
              <w:rPr>
                <w:rFonts w:ascii="Garamond" w:hAnsi="Garamond"/>
                <w:color w:val="000000"/>
                <w:kern w:val="36"/>
              </w:rPr>
              <w:t>8</w:t>
            </w:r>
            <w:bookmarkEnd w:id="581"/>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rPr>
                <w:rFonts w:ascii="Garamond" w:hAnsi="Garamond"/>
              </w:rPr>
            </w:pP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82" w:name="_Toc369263786"/>
            <w:r w:rsidRPr="00745C5E">
              <w:rPr>
                <w:rFonts w:ascii="Garamond" w:hAnsi="Garamond"/>
                <w:b/>
                <w:bCs/>
                <w:color w:val="000000"/>
                <w:kern w:val="36"/>
              </w:rPr>
              <w:t>Projectmatige risico’s</w:t>
            </w:r>
            <w:bookmarkEnd w:id="582"/>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rPr>
                <w:rFonts w:ascii="Garamond" w:hAnsi="Garamond"/>
              </w:rPr>
            </w:pP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rPr>
                <w:rFonts w:ascii="Garamond" w:hAnsi="Garamond"/>
              </w:rPr>
            </w:pP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83" w:name="_Toc369263787"/>
            <w:r w:rsidRPr="00745C5E">
              <w:rPr>
                <w:rFonts w:ascii="Garamond" w:hAnsi="Garamond"/>
                <w:color w:val="000000"/>
                <w:kern w:val="36"/>
              </w:rPr>
              <w:t>Het project loop vast (bijv. doordat student of opdrachtgever afhaakt) en wordt niet voltooid</w:t>
            </w:r>
            <w:bookmarkEnd w:id="583"/>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84" w:name="_Toc369263788"/>
            <w:r w:rsidRPr="00745C5E">
              <w:rPr>
                <w:rFonts w:ascii="Garamond" w:hAnsi="Garamond"/>
                <w:color w:val="000000"/>
                <w:kern w:val="36"/>
              </w:rPr>
              <w:t>2</w:t>
            </w:r>
            <w:bookmarkEnd w:id="584"/>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85" w:name="_Toc369263789"/>
            <w:r w:rsidRPr="00745C5E">
              <w:rPr>
                <w:rFonts w:ascii="Garamond" w:hAnsi="Garamond"/>
                <w:color w:val="000000"/>
                <w:kern w:val="36"/>
              </w:rPr>
              <w:t>5</w:t>
            </w:r>
            <w:bookmarkEnd w:id="585"/>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86" w:name="_Toc369263790"/>
            <w:r w:rsidRPr="00745C5E">
              <w:rPr>
                <w:rFonts w:ascii="Garamond" w:hAnsi="Garamond"/>
                <w:color w:val="000000"/>
                <w:kern w:val="36"/>
              </w:rPr>
              <w:t>2</w:t>
            </w:r>
            <w:bookmarkEnd w:id="586"/>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87" w:name="_Toc369263791"/>
            <w:r w:rsidRPr="00745C5E">
              <w:rPr>
                <w:rFonts w:ascii="Garamond" w:hAnsi="Garamond"/>
                <w:color w:val="000000"/>
                <w:kern w:val="36"/>
              </w:rPr>
              <w:t>20</w:t>
            </w:r>
            <w:bookmarkEnd w:id="587"/>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88" w:name="_Toc369263792"/>
            <w:r w:rsidRPr="00745C5E">
              <w:rPr>
                <w:rFonts w:ascii="Garamond" w:hAnsi="Garamond"/>
                <w:color w:val="000000"/>
                <w:kern w:val="36"/>
              </w:rPr>
              <w:t>Om niet vast te lopen zal er frequent samenkomsten plaatsvinden tussen opdrachtgever, studenten en de begeleider.</w:t>
            </w:r>
            <w:bookmarkEnd w:id="588"/>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89" w:name="_Toc369263793"/>
            <w:r w:rsidRPr="00745C5E">
              <w:rPr>
                <w:rFonts w:ascii="Garamond" w:hAnsi="Garamond"/>
                <w:color w:val="000000"/>
                <w:kern w:val="36"/>
              </w:rPr>
              <w:t>Zelf gestelde deadlines niet haalbaar</w:t>
            </w:r>
            <w:bookmarkEnd w:id="589"/>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90" w:name="_Toc369263794"/>
            <w:r w:rsidRPr="00745C5E">
              <w:rPr>
                <w:rFonts w:ascii="Garamond" w:hAnsi="Garamond"/>
                <w:color w:val="000000"/>
                <w:kern w:val="36"/>
              </w:rPr>
              <w:t>3</w:t>
            </w:r>
            <w:bookmarkEnd w:id="590"/>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91" w:name="_Toc369263795"/>
            <w:r w:rsidRPr="00745C5E">
              <w:rPr>
                <w:rFonts w:ascii="Garamond" w:hAnsi="Garamond"/>
                <w:color w:val="000000"/>
                <w:kern w:val="36"/>
              </w:rPr>
              <w:t>2</w:t>
            </w:r>
            <w:bookmarkEnd w:id="591"/>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92" w:name="_Toc369263796"/>
            <w:r w:rsidRPr="00745C5E">
              <w:rPr>
                <w:rFonts w:ascii="Garamond" w:hAnsi="Garamond"/>
                <w:color w:val="000000"/>
                <w:kern w:val="36"/>
              </w:rPr>
              <w:t>1</w:t>
            </w:r>
            <w:bookmarkEnd w:id="592"/>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93" w:name="_Toc369263797"/>
            <w:r w:rsidRPr="00745C5E">
              <w:rPr>
                <w:rFonts w:ascii="Garamond" w:hAnsi="Garamond"/>
                <w:color w:val="000000"/>
                <w:kern w:val="36"/>
              </w:rPr>
              <w:t>6</w:t>
            </w:r>
            <w:bookmarkEnd w:id="593"/>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rPr>
                <w:rFonts w:ascii="Garamond" w:hAnsi="Garamond"/>
              </w:rPr>
            </w:pP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94" w:name="_Toc369263798"/>
            <w:r w:rsidRPr="00745C5E">
              <w:rPr>
                <w:rFonts w:ascii="Garamond" w:hAnsi="Garamond"/>
                <w:color w:val="000000"/>
                <w:kern w:val="36"/>
              </w:rPr>
              <w:t>Product deadlines niet haalbaar</w:t>
            </w:r>
            <w:bookmarkEnd w:id="594"/>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95" w:name="_Toc369263799"/>
            <w:r w:rsidRPr="00745C5E">
              <w:rPr>
                <w:rFonts w:ascii="Garamond" w:hAnsi="Garamond"/>
                <w:color w:val="000000"/>
                <w:kern w:val="36"/>
              </w:rPr>
              <w:t>2</w:t>
            </w:r>
            <w:bookmarkEnd w:id="595"/>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96" w:name="_Toc369263800"/>
            <w:r w:rsidRPr="00745C5E">
              <w:rPr>
                <w:rFonts w:ascii="Garamond" w:hAnsi="Garamond"/>
                <w:color w:val="000000"/>
                <w:kern w:val="36"/>
              </w:rPr>
              <w:t>5</w:t>
            </w:r>
            <w:bookmarkEnd w:id="596"/>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97" w:name="_Toc369263801"/>
            <w:r w:rsidRPr="00745C5E">
              <w:rPr>
                <w:rFonts w:ascii="Garamond" w:hAnsi="Garamond"/>
                <w:color w:val="000000"/>
                <w:kern w:val="36"/>
              </w:rPr>
              <w:t>1</w:t>
            </w:r>
            <w:bookmarkEnd w:id="597"/>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98" w:name="_Toc369263802"/>
            <w:r w:rsidRPr="00745C5E">
              <w:rPr>
                <w:rFonts w:ascii="Garamond" w:hAnsi="Garamond"/>
                <w:color w:val="000000"/>
                <w:kern w:val="36"/>
              </w:rPr>
              <w:t>10</w:t>
            </w:r>
            <w:bookmarkEnd w:id="598"/>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rPr>
                <w:rFonts w:ascii="Garamond" w:hAnsi="Garamond"/>
              </w:rPr>
            </w:pP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599" w:name="_Toc369263803"/>
            <w:r w:rsidRPr="00745C5E">
              <w:rPr>
                <w:rFonts w:ascii="Garamond" w:hAnsi="Garamond"/>
                <w:color w:val="000000"/>
                <w:kern w:val="36"/>
              </w:rPr>
              <w:t>Voortgang verloren door bijv. computer crash</w:t>
            </w:r>
            <w:bookmarkEnd w:id="599"/>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600" w:name="_Toc369263804"/>
            <w:r w:rsidRPr="00745C5E">
              <w:rPr>
                <w:rFonts w:ascii="Garamond" w:hAnsi="Garamond"/>
                <w:color w:val="000000"/>
                <w:kern w:val="36"/>
              </w:rPr>
              <w:t>2</w:t>
            </w:r>
            <w:bookmarkEnd w:id="600"/>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601" w:name="_Toc369263805"/>
            <w:r w:rsidRPr="00745C5E">
              <w:rPr>
                <w:rFonts w:ascii="Garamond" w:hAnsi="Garamond"/>
                <w:color w:val="000000"/>
                <w:kern w:val="36"/>
              </w:rPr>
              <w:t>5</w:t>
            </w:r>
            <w:bookmarkEnd w:id="601"/>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602" w:name="_Toc369263806"/>
            <w:r w:rsidRPr="00745C5E">
              <w:rPr>
                <w:rFonts w:ascii="Garamond" w:hAnsi="Garamond"/>
                <w:color w:val="000000"/>
                <w:kern w:val="36"/>
              </w:rPr>
              <w:t>1</w:t>
            </w:r>
            <w:bookmarkEnd w:id="602"/>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603" w:name="_Toc369263807"/>
            <w:r w:rsidRPr="00745C5E">
              <w:rPr>
                <w:rFonts w:ascii="Garamond" w:hAnsi="Garamond"/>
                <w:color w:val="000000"/>
                <w:kern w:val="36"/>
              </w:rPr>
              <w:t>10</w:t>
            </w:r>
            <w:bookmarkEnd w:id="603"/>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line="0" w:lineRule="atLeast"/>
              <w:jc w:val="center"/>
              <w:outlineLvl w:val="0"/>
              <w:rPr>
                <w:rFonts w:ascii="Garamond" w:hAnsi="Garamond"/>
                <w:b/>
                <w:bCs/>
                <w:kern w:val="36"/>
              </w:rPr>
            </w:pPr>
            <w:bookmarkStart w:id="604" w:name="_Toc369263808"/>
            <w:r w:rsidRPr="00745C5E">
              <w:rPr>
                <w:rFonts w:ascii="Garamond" w:hAnsi="Garamond"/>
                <w:color w:val="000000"/>
                <w:kern w:val="36"/>
              </w:rPr>
              <w:t>Tijdens het werken aan producten wordt gebruik gemaakt van Google-docs en Dropbox.</w:t>
            </w:r>
            <w:bookmarkEnd w:id="604"/>
          </w:p>
        </w:tc>
      </w:tr>
      <w:tr w:rsidR="00745C5E" w:rsidRPr="00745C5E">
        <w:trPr>
          <w:trHeight w:val="1020"/>
        </w:trPr>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jc w:val="center"/>
              <w:outlineLvl w:val="0"/>
              <w:rPr>
                <w:rFonts w:ascii="Garamond" w:hAnsi="Garamond"/>
                <w:b/>
                <w:bCs/>
                <w:kern w:val="36"/>
              </w:rPr>
            </w:pPr>
            <w:bookmarkStart w:id="605" w:name="_Toc369263809"/>
            <w:r w:rsidRPr="00745C5E">
              <w:rPr>
                <w:rFonts w:ascii="Garamond" w:hAnsi="Garamond"/>
                <w:color w:val="000000"/>
                <w:kern w:val="36"/>
              </w:rPr>
              <w:t>Het aantal voorgeschreven studie-uren wordt overschreden</w:t>
            </w:r>
            <w:bookmarkEnd w:id="605"/>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jc w:val="center"/>
              <w:outlineLvl w:val="0"/>
              <w:rPr>
                <w:rFonts w:ascii="Garamond" w:hAnsi="Garamond"/>
                <w:b/>
                <w:bCs/>
                <w:kern w:val="36"/>
              </w:rPr>
            </w:pPr>
            <w:bookmarkStart w:id="606" w:name="_Toc369263810"/>
            <w:r w:rsidRPr="00745C5E">
              <w:rPr>
                <w:rFonts w:ascii="Garamond" w:hAnsi="Garamond"/>
                <w:color w:val="000000"/>
                <w:kern w:val="36"/>
              </w:rPr>
              <w:t>1</w:t>
            </w:r>
            <w:bookmarkEnd w:id="606"/>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jc w:val="center"/>
              <w:outlineLvl w:val="0"/>
              <w:rPr>
                <w:rFonts w:ascii="Garamond" w:hAnsi="Garamond"/>
                <w:b/>
                <w:bCs/>
                <w:kern w:val="36"/>
              </w:rPr>
            </w:pPr>
            <w:bookmarkStart w:id="607" w:name="_Toc369263811"/>
            <w:r w:rsidRPr="00745C5E">
              <w:rPr>
                <w:rFonts w:ascii="Garamond" w:hAnsi="Garamond"/>
                <w:color w:val="000000"/>
                <w:kern w:val="36"/>
              </w:rPr>
              <w:t>3</w:t>
            </w:r>
            <w:bookmarkEnd w:id="607"/>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jc w:val="center"/>
              <w:outlineLvl w:val="0"/>
              <w:rPr>
                <w:rFonts w:ascii="Garamond" w:hAnsi="Garamond"/>
                <w:b/>
                <w:bCs/>
                <w:kern w:val="36"/>
              </w:rPr>
            </w:pPr>
            <w:bookmarkStart w:id="608" w:name="_Toc369263812"/>
            <w:r w:rsidRPr="00745C5E">
              <w:rPr>
                <w:rFonts w:ascii="Garamond" w:hAnsi="Garamond"/>
                <w:color w:val="000000"/>
                <w:kern w:val="36"/>
              </w:rPr>
              <w:t>2</w:t>
            </w:r>
            <w:bookmarkEnd w:id="608"/>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spacing w:before="200"/>
              <w:jc w:val="center"/>
              <w:outlineLvl w:val="0"/>
              <w:rPr>
                <w:rFonts w:ascii="Garamond" w:hAnsi="Garamond"/>
                <w:b/>
                <w:bCs/>
                <w:kern w:val="36"/>
              </w:rPr>
            </w:pPr>
            <w:bookmarkStart w:id="609" w:name="_Toc369263813"/>
            <w:r w:rsidRPr="00745C5E">
              <w:rPr>
                <w:rFonts w:ascii="Garamond" w:hAnsi="Garamond"/>
                <w:color w:val="000000"/>
                <w:kern w:val="36"/>
              </w:rPr>
              <w:t>6</w:t>
            </w:r>
            <w:bookmarkEnd w:id="609"/>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745C5E" w:rsidRPr="00745C5E" w:rsidRDefault="00745C5E" w:rsidP="00745C5E">
            <w:pPr>
              <w:rPr>
                <w:rFonts w:ascii="Garamond" w:hAnsi="Garamond"/>
              </w:rPr>
            </w:pPr>
          </w:p>
        </w:tc>
      </w:tr>
    </w:tbl>
    <w:p w:rsidR="00745C5E" w:rsidRPr="00745C5E" w:rsidRDefault="00745C5E" w:rsidP="00745C5E">
      <w:pPr>
        <w:spacing w:before="200"/>
        <w:outlineLvl w:val="0"/>
        <w:rPr>
          <w:rFonts w:ascii="Garamond" w:hAnsi="Garamond"/>
          <w:b/>
          <w:bCs/>
          <w:kern w:val="36"/>
        </w:rPr>
      </w:pPr>
      <w:bookmarkStart w:id="610" w:name="_Toc369263814"/>
      <w:r w:rsidRPr="00745C5E">
        <w:rPr>
          <w:rFonts w:ascii="Garamond" w:hAnsi="Garamond"/>
          <w:color w:val="000000"/>
          <w:kern w:val="36"/>
          <w:vertAlign w:val="superscript"/>
        </w:rPr>
        <w:t>1)</w:t>
      </w:r>
      <w:r w:rsidRPr="00745C5E">
        <w:rPr>
          <w:rFonts w:ascii="Garamond" w:hAnsi="Garamond"/>
          <w:color w:val="000000"/>
          <w:kern w:val="36"/>
        </w:rPr>
        <w:t xml:space="preserve"> Schaal van 1 tot en met 5, des te lager des te lager de kans op optreden en lagere de mate van impact.</w:t>
      </w:r>
      <w:bookmarkEnd w:id="610"/>
    </w:p>
    <w:p w:rsidR="00745C5E" w:rsidRPr="00745C5E" w:rsidRDefault="00745C5E" w:rsidP="00745C5E">
      <w:pPr>
        <w:rPr>
          <w:rFonts w:ascii="Garamond" w:hAnsi="Garamond"/>
        </w:rPr>
      </w:pPr>
      <w:r w:rsidRPr="00745C5E">
        <w:rPr>
          <w:rFonts w:ascii="Garamond" w:hAnsi="Garamond" w:cs="Arial"/>
          <w:color w:val="000000"/>
          <w:vertAlign w:val="superscript"/>
        </w:rPr>
        <w:t xml:space="preserve">2) </w:t>
      </w:r>
      <w:r w:rsidRPr="00745C5E">
        <w:rPr>
          <w:rFonts w:ascii="Garamond" w:hAnsi="Garamond"/>
          <w:color w:val="000000"/>
        </w:rPr>
        <w:t>Schaal van 1 tot en met 5, des te lager des te hoger de kans op ontdekken.</w:t>
      </w:r>
    </w:p>
    <w:p w:rsidR="00745C5E" w:rsidRDefault="00745C5E" w:rsidP="00C42254">
      <w:pPr>
        <w:rPr>
          <w:rFonts w:ascii="Garamond" w:hAnsi="Garamond"/>
        </w:rPr>
      </w:pPr>
    </w:p>
    <w:p w:rsidR="00745C5E" w:rsidRPr="00745C5E" w:rsidRDefault="00745C5E" w:rsidP="00C42254">
      <w:pPr>
        <w:rPr>
          <w:rFonts w:ascii="Garamond" w:hAnsi="Garamond"/>
        </w:rPr>
      </w:pPr>
    </w:p>
    <w:p w:rsidR="00745C5E" w:rsidRDefault="00745C5E" w:rsidP="005463A5">
      <w:pPr>
        <w:pStyle w:val="Heading1"/>
        <w:rPr>
          <w:rFonts w:ascii="Garamond" w:hAnsi="Garamond"/>
          <w:i w:val="0"/>
          <w:lang w:val="nl-NL"/>
        </w:rPr>
      </w:pPr>
      <w:bookmarkStart w:id="611" w:name="_Toc369263815"/>
      <w:r>
        <w:rPr>
          <w:rFonts w:ascii="Garamond" w:hAnsi="Garamond"/>
          <w:i w:val="0"/>
          <w:lang w:val="nl-NL"/>
        </w:rPr>
        <w:t>7</w:t>
      </w:r>
      <w:r w:rsidR="005463A5" w:rsidRPr="005463A5">
        <w:rPr>
          <w:rFonts w:ascii="Garamond" w:hAnsi="Garamond"/>
          <w:i w:val="0"/>
        </w:rPr>
        <w:t>.Projectgrenzen</w:t>
      </w:r>
      <w:bookmarkEnd w:id="611"/>
    </w:p>
    <w:p w:rsidR="00745C5E" w:rsidRPr="00745C5E" w:rsidRDefault="00745C5E" w:rsidP="00745C5E">
      <w:pPr>
        <w:rPr>
          <w:rFonts w:ascii="Times New Roman" w:hAnsi="Times New Roman"/>
        </w:rPr>
      </w:pPr>
    </w:p>
    <w:p w:rsidR="00745C5E" w:rsidRPr="00745C5E" w:rsidRDefault="00745C5E" w:rsidP="00745C5E">
      <w:pPr>
        <w:rPr>
          <w:rFonts w:ascii="Garamond" w:hAnsi="Garamond"/>
        </w:rPr>
      </w:pPr>
      <w:r w:rsidRPr="00745C5E">
        <w:rPr>
          <w:rFonts w:ascii="Garamond" w:hAnsi="Garamond" w:cs="Arial"/>
          <w:color w:val="000000"/>
        </w:rPr>
        <w:t>Het aantal te behalen studiepunten voor dit project bedraagt acht punten. Dit staat gelijk aan 224 studie-uren. Tijdens dit project zal zo goed mogelijk als kan aan het aantal voorgeschreven studie-uren gehouden worden. Dit zodat de student geen achterstand op loopt bij andere studie gerelateerde activiteiten.</w:t>
      </w:r>
      <w:r w:rsidR="00C16ABC">
        <w:rPr>
          <w:rFonts w:ascii="Garamond" w:hAnsi="Garamond" w:cs="Arial"/>
          <w:color w:val="000000"/>
        </w:rPr>
        <w:t xml:space="preserve"> </w:t>
      </w:r>
      <w:r w:rsidRPr="00745C5E">
        <w:rPr>
          <w:rFonts w:ascii="Garamond" w:hAnsi="Garamond" w:cs="Arial"/>
          <w:color w:val="000000"/>
        </w:rPr>
        <w:t>Met een totaal van 224 uur verspreid over 20 weken maakt dit 11,2 uur per week per projectlid. Uitkomend op een totaal van 44,8 uur per week voor de gehele projectgroep. Dit dient als richtlijn gehanteerd te worden. Met de mogelijkheid minder drukke periodes te compenseren met de drukkere periodes. Iedere student houdt een logboek bij waarin terug is te zien hoeveel uur besteed is aan het project.</w:t>
      </w:r>
    </w:p>
    <w:p w:rsidR="00745C5E" w:rsidRPr="00745C5E" w:rsidRDefault="00745C5E" w:rsidP="00745C5E">
      <w:pPr>
        <w:spacing w:after="240"/>
        <w:rPr>
          <w:rFonts w:ascii="Garamond" w:hAnsi="Garamond"/>
        </w:rPr>
      </w:pPr>
      <w:r w:rsidRPr="00745C5E">
        <w:rPr>
          <w:rFonts w:ascii="Garamond" w:hAnsi="Garamond"/>
        </w:rPr>
        <w:br/>
      </w:r>
      <w:r w:rsidRPr="00745C5E">
        <w:rPr>
          <w:rFonts w:ascii="Garamond" w:hAnsi="Garamond" w:cs="Arial"/>
          <w:color w:val="000000"/>
        </w:rPr>
        <w:t xml:space="preserve">Op het gebied van assemblies zal er beperkt worden tot de data die in eerste instantie geleverd is, afkomstig van de boorvlieg en het bladhaantje. </w:t>
      </w:r>
    </w:p>
    <w:p w:rsidR="00745C5E" w:rsidRPr="00745C5E" w:rsidRDefault="00745C5E" w:rsidP="00745C5E">
      <w:pPr>
        <w:rPr>
          <w:rFonts w:ascii="Garamond" w:hAnsi="Garamond"/>
        </w:rPr>
      </w:pPr>
      <w:r w:rsidRPr="00745C5E">
        <w:rPr>
          <w:rFonts w:ascii="Garamond" w:hAnsi="Garamond" w:cs="Arial"/>
          <w:color w:val="000000"/>
        </w:rPr>
        <w:t xml:space="preserve">Binnen het bestek van het zelf schrijven of aanpassen van bestaande algoritmes gelden geen beperkingen zolang dit past binnen het aantal voorgeschreven </w:t>
      </w:r>
      <w:r w:rsidR="00C16ABC" w:rsidRPr="00745C5E">
        <w:rPr>
          <w:rFonts w:ascii="Garamond" w:hAnsi="Garamond" w:cs="Arial"/>
          <w:color w:val="000000"/>
        </w:rPr>
        <w:t>studie-uren</w:t>
      </w:r>
      <w:r w:rsidRPr="00745C5E">
        <w:rPr>
          <w:rFonts w:ascii="Garamond" w:hAnsi="Garamond" w:cs="Arial"/>
          <w:color w:val="000000"/>
        </w:rPr>
        <w:t>.</w:t>
      </w:r>
    </w:p>
    <w:p w:rsidR="00745C5E" w:rsidRDefault="00745C5E" w:rsidP="005463A5">
      <w:pPr>
        <w:pStyle w:val="Heading1"/>
        <w:rPr>
          <w:rFonts w:ascii="Garamond" w:hAnsi="Garamond"/>
          <w:i w:val="0"/>
          <w:lang w:val="nl-NL"/>
        </w:rPr>
      </w:pPr>
    </w:p>
    <w:p w:rsidR="00745C5E" w:rsidRDefault="00745C5E" w:rsidP="005463A5">
      <w:pPr>
        <w:pStyle w:val="Heading1"/>
        <w:rPr>
          <w:rFonts w:ascii="Garamond" w:hAnsi="Garamond"/>
          <w:i w:val="0"/>
          <w:lang w:val="nl-NL"/>
        </w:rPr>
      </w:pPr>
    </w:p>
    <w:p w:rsidR="00745C5E" w:rsidRDefault="00745C5E" w:rsidP="005463A5">
      <w:pPr>
        <w:pStyle w:val="Heading1"/>
        <w:rPr>
          <w:rFonts w:ascii="Garamond" w:hAnsi="Garamond"/>
          <w:i w:val="0"/>
          <w:lang w:val="nl-NL"/>
        </w:rPr>
      </w:pPr>
    </w:p>
    <w:p w:rsidR="00745C5E" w:rsidRDefault="00745C5E" w:rsidP="005463A5">
      <w:pPr>
        <w:pStyle w:val="Heading1"/>
        <w:rPr>
          <w:rFonts w:ascii="Garamond" w:hAnsi="Garamond"/>
          <w:i w:val="0"/>
          <w:lang w:val="nl-NL"/>
        </w:rPr>
      </w:pPr>
    </w:p>
    <w:p w:rsidR="00745C5E" w:rsidRDefault="00745C5E" w:rsidP="005463A5">
      <w:pPr>
        <w:pStyle w:val="Heading1"/>
        <w:rPr>
          <w:rFonts w:ascii="Garamond" w:hAnsi="Garamond"/>
          <w:i w:val="0"/>
          <w:lang w:val="nl-NL"/>
        </w:rPr>
      </w:pPr>
    </w:p>
    <w:p w:rsidR="00745C5E" w:rsidRDefault="00745C5E" w:rsidP="005463A5">
      <w:pPr>
        <w:pStyle w:val="Heading1"/>
        <w:rPr>
          <w:rFonts w:ascii="Garamond" w:hAnsi="Garamond"/>
          <w:i w:val="0"/>
          <w:lang w:val="nl-NL"/>
        </w:rPr>
      </w:pPr>
    </w:p>
    <w:p w:rsidR="00745C5E" w:rsidRDefault="00745C5E" w:rsidP="005463A5">
      <w:pPr>
        <w:pStyle w:val="Heading1"/>
        <w:rPr>
          <w:rFonts w:ascii="Garamond" w:hAnsi="Garamond"/>
          <w:i w:val="0"/>
          <w:lang w:val="nl-NL"/>
        </w:rPr>
      </w:pPr>
    </w:p>
    <w:p w:rsidR="00745C5E" w:rsidRDefault="00745C5E" w:rsidP="005463A5">
      <w:pPr>
        <w:pStyle w:val="Heading1"/>
        <w:rPr>
          <w:rFonts w:ascii="Garamond" w:hAnsi="Garamond"/>
          <w:i w:val="0"/>
          <w:lang w:val="nl-NL"/>
        </w:rPr>
      </w:pPr>
    </w:p>
    <w:p w:rsidR="00745C5E" w:rsidRDefault="00745C5E" w:rsidP="005463A5">
      <w:pPr>
        <w:pStyle w:val="Heading1"/>
        <w:rPr>
          <w:rFonts w:ascii="Garamond" w:hAnsi="Garamond"/>
          <w:i w:val="0"/>
          <w:lang w:val="nl-NL"/>
        </w:rPr>
      </w:pPr>
    </w:p>
    <w:p w:rsidR="001A6E4F" w:rsidRDefault="001A6E4F" w:rsidP="001A6E4F">
      <w:pPr>
        <w:rPr>
          <w:rFonts w:ascii="Garamond" w:hAnsi="Garamond"/>
          <w:b/>
          <w:bCs/>
          <w:iCs/>
          <w:lang/>
        </w:rPr>
      </w:pPr>
    </w:p>
    <w:p w:rsidR="001A6E4F" w:rsidRDefault="001A6E4F" w:rsidP="005463A5">
      <w:pPr>
        <w:pStyle w:val="Heading1"/>
        <w:rPr>
          <w:rFonts w:ascii="Garamond" w:hAnsi="Garamond"/>
          <w:i w:val="0"/>
          <w:lang w:val="nl-NL"/>
        </w:rPr>
      </w:pPr>
      <w:bookmarkStart w:id="612" w:name="_Toc369263816"/>
    </w:p>
    <w:p w:rsidR="008B7328" w:rsidRPr="00745C5E" w:rsidRDefault="00745C5E" w:rsidP="005463A5">
      <w:pPr>
        <w:pStyle w:val="Heading1"/>
        <w:rPr>
          <w:rFonts w:ascii="Garamond" w:hAnsi="Garamond"/>
          <w:i w:val="0"/>
          <w:lang w:val="nl-NL"/>
        </w:rPr>
      </w:pPr>
      <w:r>
        <w:rPr>
          <w:rFonts w:ascii="Garamond" w:hAnsi="Garamond"/>
          <w:i w:val="0"/>
          <w:lang w:val="nl-NL"/>
        </w:rPr>
        <w:t>8</w:t>
      </w:r>
      <w:r w:rsidR="005463A5" w:rsidRPr="005463A5">
        <w:rPr>
          <w:rFonts w:ascii="Garamond" w:hAnsi="Garamond"/>
          <w:i w:val="0"/>
        </w:rPr>
        <w:t>.Eindverantwoordelijke planning</w:t>
      </w:r>
      <w:bookmarkEnd w:id="612"/>
    </w:p>
    <w:p w:rsidR="008B7328" w:rsidRPr="005463A5" w:rsidRDefault="008B7328" w:rsidP="005463A5">
      <w:pPr>
        <w:pStyle w:val="Heading1"/>
        <w:rPr>
          <w:rFonts w:ascii="Garamond" w:hAnsi="Garamond"/>
          <w:i w:val="0"/>
        </w:rPr>
      </w:pPr>
    </w:p>
    <w:p w:rsidR="00745C5E" w:rsidRPr="00745C5E" w:rsidRDefault="00745C5E" w:rsidP="00745C5E">
      <w:pPr>
        <w:rPr>
          <w:rFonts w:ascii="Times New Roman" w:hAnsi="Times New Roman"/>
        </w:rPr>
      </w:pPr>
    </w:p>
    <w:p w:rsidR="00745C5E" w:rsidRPr="00277BF3" w:rsidRDefault="00745C5E" w:rsidP="00745C5E">
      <w:pPr>
        <w:pStyle w:val="Caption"/>
        <w:keepNext/>
        <w:rPr>
          <w:rFonts w:ascii="Garamond" w:hAnsi="Garamond"/>
        </w:rPr>
      </w:pPr>
      <w:r w:rsidRPr="00277BF3">
        <w:rPr>
          <w:rFonts w:ascii="Garamond" w:hAnsi="Garamond"/>
        </w:rPr>
        <w:t xml:space="preserve">Tabel </w:t>
      </w:r>
      <w:r w:rsidRPr="00277BF3">
        <w:rPr>
          <w:rFonts w:ascii="Garamond" w:hAnsi="Garamond"/>
        </w:rPr>
        <w:fldChar w:fldCharType="begin"/>
      </w:r>
      <w:r w:rsidRPr="00277BF3">
        <w:rPr>
          <w:rFonts w:ascii="Garamond" w:hAnsi="Garamond"/>
        </w:rPr>
        <w:instrText xml:space="preserve"> SEQ Tabel \* ARABIC </w:instrText>
      </w:r>
      <w:r w:rsidRPr="00277BF3">
        <w:rPr>
          <w:rFonts w:ascii="Garamond" w:hAnsi="Garamond"/>
        </w:rPr>
        <w:fldChar w:fldCharType="separate"/>
      </w:r>
      <w:r w:rsidR="00403B9E">
        <w:rPr>
          <w:rFonts w:ascii="Garamond" w:hAnsi="Garamond"/>
          <w:noProof/>
        </w:rPr>
        <w:t>11</w:t>
      </w:r>
      <w:r w:rsidRPr="00277BF3">
        <w:rPr>
          <w:rFonts w:ascii="Garamond" w:hAnsi="Garamond"/>
        </w:rPr>
        <w:fldChar w:fldCharType="end"/>
      </w:r>
      <w:r w:rsidR="00277BF3" w:rsidRPr="00277BF3">
        <w:rPr>
          <w:rFonts w:ascii="Garamond" w:hAnsi="Garamond"/>
        </w:rPr>
        <w:t xml:space="preserve">: eindverantwoordelijke tabel, de linker rij is de activiteit en de rechterrij is de verantwoordelijke persoon </w:t>
      </w:r>
    </w:p>
    <w:tbl>
      <w:tblPr>
        <w:tblW w:w="10440" w:type="dxa"/>
        <w:tblCellMar>
          <w:top w:w="15" w:type="dxa"/>
          <w:left w:w="15" w:type="dxa"/>
          <w:bottom w:w="15" w:type="dxa"/>
          <w:right w:w="15" w:type="dxa"/>
        </w:tblCellMar>
        <w:tblLook w:val="04A0"/>
      </w:tblPr>
      <w:tblGrid>
        <w:gridCol w:w="6107"/>
        <w:gridCol w:w="4333"/>
      </w:tblGrid>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Activities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Responsible projectmember</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Reading projectdescription and pdf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Rick</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Working on PVA parts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Rick</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 xml:space="preserve">Deadline Pva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Rick</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Researching De-novo assembly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Carla</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Searching for assembly tools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Benjamin</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Analyzing data on workstation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Stef</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Testing assembly tools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Benjamin</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 xml:space="preserve">Pooling the datasets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Benjamin</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Using the tool(s) on the 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Stef</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Analyzing results from assembly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Carla</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Locating loci-positions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Carla</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Progress presentation preparations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Rick</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Progress presentation (No exact day yet)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Rick</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Writing documentation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Carla</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Spellcheck on documentation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Benjamin</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Writing project report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Stef</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Preparations for the final presentation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Rick</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Last checks on the userguide and report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Rick</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Deadline project 27 jan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Benjamin</w:t>
            </w:r>
          </w:p>
        </w:tc>
      </w:tr>
      <w:tr w:rsidR="00745C5E" w:rsidRPr="00745C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Presentation project periode 2 week 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5C5E" w:rsidRPr="00745C5E" w:rsidRDefault="00745C5E" w:rsidP="00745C5E">
            <w:pPr>
              <w:spacing w:line="0" w:lineRule="atLeast"/>
              <w:rPr>
                <w:rFonts w:ascii="Garamond" w:hAnsi="Garamond"/>
              </w:rPr>
            </w:pPr>
            <w:r w:rsidRPr="00745C5E">
              <w:rPr>
                <w:rFonts w:ascii="Garamond" w:hAnsi="Garamond" w:cs="Arial"/>
                <w:color w:val="000000"/>
              </w:rPr>
              <w:t>Benjamin</w:t>
            </w:r>
          </w:p>
        </w:tc>
      </w:tr>
    </w:tbl>
    <w:p w:rsidR="008B7328" w:rsidRPr="00745C5E" w:rsidRDefault="008B7328" w:rsidP="008B7328">
      <w:pPr>
        <w:rPr>
          <w:rFonts w:ascii="Garamond" w:hAnsi="Garamond"/>
        </w:rPr>
      </w:pPr>
    </w:p>
    <w:p w:rsidR="00745C5E" w:rsidRDefault="00745C5E" w:rsidP="00745C5E">
      <w:pPr>
        <w:pStyle w:val="Heading1"/>
        <w:rPr>
          <w:rFonts w:ascii="Garamond" w:hAnsi="Garamond"/>
          <w:i w:val="0"/>
          <w:lang w:val="nl-NL"/>
        </w:rPr>
      </w:pPr>
      <w:bookmarkStart w:id="613" w:name="_Toc326927211"/>
      <w:bookmarkStart w:id="614" w:name="_Toc356231342"/>
    </w:p>
    <w:p w:rsidR="00745C5E" w:rsidRDefault="00745C5E" w:rsidP="00745C5E">
      <w:pPr>
        <w:pStyle w:val="Heading1"/>
        <w:rPr>
          <w:rFonts w:ascii="Garamond" w:hAnsi="Garamond"/>
          <w:i w:val="0"/>
          <w:lang w:val="nl-NL"/>
        </w:rPr>
      </w:pPr>
    </w:p>
    <w:p w:rsidR="001A6E4F" w:rsidRDefault="001A6E4F" w:rsidP="001A6E4F">
      <w:pPr>
        <w:rPr>
          <w:lang/>
        </w:rPr>
      </w:pPr>
      <w:bookmarkStart w:id="615" w:name="_Toc369263817"/>
    </w:p>
    <w:p w:rsidR="001A6E4F" w:rsidRDefault="001A6E4F" w:rsidP="001A6E4F">
      <w:pPr>
        <w:rPr>
          <w:lang/>
        </w:rPr>
      </w:pPr>
    </w:p>
    <w:p w:rsidR="001A6E4F" w:rsidRDefault="001A6E4F" w:rsidP="001A6E4F">
      <w:pPr>
        <w:rPr>
          <w:lang/>
        </w:rPr>
      </w:pPr>
    </w:p>
    <w:p w:rsidR="001A6E4F" w:rsidRPr="001A6E4F" w:rsidRDefault="001A6E4F" w:rsidP="001A6E4F">
      <w:pPr>
        <w:rPr>
          <w:lang/>
        </w:rPr>
      </w:pPr>
    </w:p>
    <w:p w:rsidR="00745C5E" w:rsidRPr="00745C5E" w:rsidRDefault="00745C5E" w:rsidP="00745C5E">
      <w:pPr>
        <w:pStyle w:val="Heading1"/>
        <w:rPr>
          <w:rFonts w:ascii="Garamond" w:hAnsi="Garamond"/>
          <w:i w:val="0"/>
          <w:lang w:val="nl-NL"/>
        </w:rPr>
      </w:pPr>
      <w:r>
        <w:rPr>
          <w:rFonts w:ascii="Garamond" w:hAnsi="Garamond"/>
          <w:i w:val="0"/>
          <w:lang w:val="nl-NL"/>
        </w:rPr>
        <w:t>9</w:t>
      </w:r>
      <w:r w:rsidRPr="00745C5E">
        <w:rPr>
          <w:rFonts w:ascii="Garamond" w:hAnsi="Garamond"/>
          <w:i w:val="0"/>
        </w:rPr>
        <w:t>.Ondertekening</w:t>
      </w:r>
      <w:bookmarkEnd w:id="614"/>
      <w:bookmarkEnd w:id="615"/>
    </w:p>
    <w:p w:rsidR="00745C5E" w:rsidRPr="00745C5E" w:rsidRDefault="00745C5E" w:rsidP="00745C5E">
      <w:pPr>
        <w:rPr>
          <w:rFonts w:ascii="Garamond" w:hAnsi="Garamond"/>
          <w:b/>
          <w:lang/>
        </w:rPr>
      </w:pPr>
    </w:p>
    <w:p w:rsidR="00745C5E" w:rsidRPr="00745C5E" w:rsidRDefault="00745C5E" w:rsidP="00745C5E">
      <w:pPr>
        <w:rPr>
          <w:rFonts w:ascii="Garamond" w:hAnsi="Garamond"/>
          <w:b/>
          <w:lang/>
        </w:rPr>
      </w:pPr>
      <w:r w:rsidRPr="00745C5E">
        <w:rPr>
          <w:rFonts w:ascii="Garamond" w:hAnsi="Garamond"/>
          <w:b/>
          <w:lang/>
        </w:rPr>
        <w:t>Handtekeningen mits akkoord</w:t>
      </w:r>
      <w:r w:rsidRPr="00745C5E">
        <w:rPr>
          <w:rFonts w:ascii="Garamond" w:hAnsi="Garamond"/>
          <w:b/>
          <w:lang/>
        </w:rPr>
        <w:br/>
      </w:r>
    </w:p>
    <w:p w:rsidR="00745C5E" w:rsidRPr="00745C5E" w:rsidRDefault="00745C5E" w:rsidP="00745C5E">
      <w:pPr>
        <w:rPr>
          <w:rFonts w:ascii="Garamond" w:hAnsi="Garamond"/>
          <w:lang/>
        </w:rPr>
      </w:pPr>
    </w:p>
    <w:p w:rsidR="00745C5E" w:rsidRPr="00745C5E" w:rsidRDefault="00745C5E" w:rsidP="00745C5E">
      <w:pPr>
        <w:rPr>
          <w:rFonts w:ascii="Garamond" w:hAnsi="Garamond"/>
          <w:lang/>
        </w:rPr>
      </w:pPr>
    </w:p>
    <w:p w:rsidR="00745C5E" w:rsidRPr="00745C5E" w:rsidRDefault="00745C5E" w:rsidP="00745C5E">
      <w:pPr>
        <w:rPr>
          <w:rFonts w:ascii="Garamond" w:hAnsi="Garamond"/>
          <w:lang/>
        </w:rPr>
      </w:pPr>
    </w:p>
    <w:p w:rsidR="00745C5E" w:rsidRPr="00745C5E" w:rsidRDefault="00745C5E" w:rsidP="00745C5E">
      <w:pPr>
        <w:rPr>
          <w:rFonts w:ascii="Garamond" w:hAnsi="Garamond"/>
          <w:lang/>
        </w:rPr>
      </w:pPr>
    </w:p>
    <w:p w:rsidR="00745C5E" w:rsidRPr="00745C5E" w:rsidRDefault="00745C5E" w:rsidP="00745C5E">
      <w:pPr>
        <w:rPr>
          <w:rFonts w:ascii="Garamond" w:hAnsi="Garamond"/>
          <w:lang/>
        </w:rPr>
      </w:pPr>
      <w:r w:rsidRPr="00745C5E">
        <w:rPr>
          <w:rFonts w:ascii="Garamond" w:hAnsi="Garamond"/>
          <w:lang/>
        </w:rPr>
        <w:t xml:space="preserve">Jeroen Pijpe(projectbegeleider) </w:t>
      </w:r>
      <w:r w:rsidRPr="00745C5E">
        <w:rPr>
          <w:rFonts w:ascii="Garamond" w:hAnsi="Garamond"/>
          <w:lang/>
        </w:rPr>
        <w:tab/>
      </w:r>
      <w:r w:rsidRPr="00745C5E">
        <w:rPr>
          <w:rFonts w:ascii="Garamond" w:hAnsi="Garamond"/>
          <w:lang/>
        </w:rPr>
        <w:tab/>
      </w:r>
      <w:r w:rsidRPr="00745C5E">
        <w:rPr>
          <w:rFonts w:ascii="Garamond" w:hAnsi="Garamond"/>
          <w:lang/>
        </w:rPr>
        <w:tab/>
        <w:t>Rutger Vos(opdrachtgever)</w:t>
      </w:r>
    </w:p>
    <w:p w:rsidR="00745C5E" w:rsidRPr="00745C5E" w:rsidRDefault="00745C5E" w:rsidP="00745C5E">
      <w:pPr>
        <w:rPr>
          <w:rFonts w:ascii="Garamond" w:hAnsi="Garamond"/>
          <w:lang/>
        </w:rPr>
      </w:pPr>
    </w:p>
    <w:p w:rsidR="00745C5E" w:rsidRPr="00745C5E" w:rsidRDefault="00745C5E" w:rsidP="00745C5E">
      <w:pPr>
        <w:rPr>
          <w:rFonts w:ascii="Garamond" w:hAnsi="Garamond"/>
          <w:lang/>
        </w:rPr>
      </w:pPr>
    </w:p>
    <w:p w:rsidR="00745C5E" w:rsidRPr="00745C5E" w:rsidRDefault="00745C5E" w:rsidP="00745C5E">
      <w:pPr>
        <w:rPr>
          <w:rFonts w:ascii="Garamond" w:hAnsi="Garamond"/>
          <w:lang/>
        </w:rPr>
      </w:pPr>
    </w:p>
    <w:p w:rsidR="00745C5E" w:rsidRPr="00745C5E" w:rsidRDefault="00745C5E" w:rsidP="00745C5E">
      <w:pPr>
        <w:rPr>
          <w:rFonts w:ascii="Garamond" w:hAnsi="Garamond"/>
          <w:lang/>
        </w:rPr>
      </w:pPr>
    </w:p>
    <w:p w:rsidR="00745C5E" w:rsidRPr="00745C5E" w:rsidRDefault="00745C5E" w:rsidP="00745C5E">
      <w:pPr>
        <w:rPr>
          <w:rFonts w:ascii="Garamond" w:hAnsi="Garamond"/>
          <w:lang/>
        </w:rPr>
      </w:pPr>
    </w:p>
    <w:p w:rsidR="00745C5E" w:rsidRPr="00745C5E" w:rsidRDefault="00745C5E" w:rsidP="00745C5E">
      <w:pPr>
        <w:rPr>
          <w:rFonts w:ascii="Garamond" w:hAnsi="Garamond"/>
          <w:lang/>
        </w:rPr>
      </w:pPr>
    </w:p>
    <w:p w:rsidR="00745C5E" w:rsidRPr="00745C5E" w:rsidRDefault="00745C5E" w:rsidP="00745C5E">
      <w:pPr>
        <w:rPr>
          <w:rFonts w:ascii="Garamond" w:hAnsi="Garamond"/>
          <w:lang/>
        </w:rPr>
      </w:pPr>
      <w:r w:rsidRPr="00745C5E">
        <w:rPr>
          <w:rFonts w:ascii="Garamond" w:hAnsi="Garamond"/>
          <w:lang/>
        </w:rPr>
        <w:t>Rick de Graaf</w:t>
      </w:r>
      <w:r w:rsidRPr="00745C5E">
        <w:rPr>
          <w:rFonts w:ascii="Garamond" w:hAnsi="Garamond"/>
          <w:lang/>
        </w:rPr>
        <w:tab/>
      </w:r>
      <w:r w:rsidRPr="00745C5E">
        <w:rPr>
          <w:rFonts w:ascii="Garamond" w:hAnsi="Garamond"/>
          <w:lang/>
        </w:rPr>
        <w:tab/>
        <w:t>Benjamin Versteeg</w:t>
      </w:r>
      <w:r w:rsidRPr="00745C5E">
        <w:rPr>
          <w:rFonts w:ascii="Garamond" w:hAnsi="Garamond"/>
          <w:lang/>
        </w:rPr>
        <w:tab/>
      </w:r>
      <w:r w:rsidRPr="00745C5E">
        <w:rPr>
          <w:rFonts w:ascii="Garamond" w:hAnsi="Garamond"/>
          <w:lang/>
        </w:rPr>
        <w:tab/>
      </w:r>
      <w:r w:rsidRPr="00745C5E">
        <w:rPr>
          <w:rFonts w:ascii="Garamond" w:hAnsi="Garamond"/>
          <w:lang/>
        </w:rPr>
        <w:tab/>
        <w:t>Stephen Pieterman</w:t>
      </w:r>
    </w:p>
    <w:p w:rsidR="00745C5E" w:rsidRPr="00745C5E" w:rsidRDefault="00745C5E" w:rsidP="00745C5E">
      <w:pPr>
        <w:rPr>
          <w:rFonts w:ascii="Garamond" w:hAnsi="Garamond"/>
          <w:lang/>
        </w:rPr>
      </w:pPr>
    </w:p>
    <w:p w:rsidR="00745C5E" w:rsidRPr="00745C5E" w:rsidRDefault="00745C5E" w:rsidP="00745C5E">
      <w:pPr>
        <w:rPr>
          <w:rFonts w:ascii="Garamond" w:hAnsi="Garamond"/>
          <w:lang/>
        </w:rPr>
      </w:pPr>
    </w:p>
    <w:p w:rsidR="00745C5E" w:rsidRPr="00745C5E" w:rsidRDefault="00745C5E" w:rsidP="00745C5E">
      <w:pPr>
        <w:rPr>
          <w:rFonts w:ascii="Garamond" w:hAnsi="Garamond"/>
          <w:lang/>
        </w:rPr>
      </w:pPr>
    </w:p>
    <w:p w:rsidR="00745C5E" w:rsidRPr="00745C5E" w:rsidRDefault="00745C5E" w:rsidP="00745C5E">
      <w:pPr>
        <w:rPr>
          <w:rFonts w:ascii="Garamond" w:hAnsi="Garamond"/>
          <w:lang/>
        </w:rPr>
      </w:pPr>
    </w:p>
    <w:p w:rsidR="00745C5E" w:rsidRPr="00745C5E" w:rsidRDefault="00745C5E" w:rsidP="00745C5E">
      <w:pPr>
        <w:rPr>
          <w:rFonts w:ascii="Garamond" w:hAnsi="Garamond"/>
          <w:lang/>
        </w:rPr>
      </w:pPr>
    </w:p>
    <w:p w:rsidR="00745C5E" w:rsidRPr="00745C5E" w:rsidRDefault="00745C5E" w:rsidP="00745C5E">
      <w:pPr>
        <w:rPr>
          <w:rFonts w:ascii="Garamond" w:hAnsi="Garamond"/>
          <w:lang/>
        </w:rPr>
      </w:pPr>
      <w:r w:rsidRPr="00745C5E">
        <w:rPr>
          <w:rFonts w:ascii="Garamond" w:hAnsi="Garamond"/>
          <w:lang/>
        </w:rPr>
        <w:t>Carla Stegehuis</w:t>
      </w:r>
    </w:p>
    <w:p w:rsidR="00745C5E" w:rsidRPr="00745C5E" w:rsidRDefault="00745C5E" w:rsidP="00745C5E">
      <w:pPr>
        <w:rPr>
          <w:rFonts w:ascii="Garamond" w:hAnsi="Garamond"/>
          <w:lang/>
        </w:rPr>
      </w:pPr>
    </w:p>
    <w:p w:rsidR="00745C5E" w:rsidRPr="00745C5E" w:rsidRDefault="00745C5E" w:rsidP="00745C5E">
      <w:pPr>
        <w:rPr>
          <w:lang/>
        </w:rPr>
      </w:pPr>
    </w:p>
    <w:p w:rsidR="008B7328" w:rsidRPr="00142692" w:rsidRDefault="008B7328" w:rsidP="008B7328">
      <w:pPr>
        <w:pStyle w:val="Heading1"/>
        <w:rPr>
          <w:rFonts w:ascii="Garamond" w:hAnsi="Garamond"/>
          <w:i w:val="0"/>
          <w:lang w:val="nl-NL"/>
        </w:rPr>
      </w:pPr>
      <w:r w:rsidRPr="00142692">
        <w:rPr>
          <w:rFonts w:ascii="Garamond" w:hAnsi="Garamond"/>
          <w:i w:val="0"/>
          <w:lang w:val="nl-NL"/>
        </w:rPr>
        <w:br w:type="page"/>
      </w:r>
      <w:bookmarkStart w:id="616" w:name="_Toc356231343"/>
      <w:bookmarkStart w:id="617" w:name="_Toc369263818"/>
      <w:r w:rsidR="005463A5">
        <w:rPr>
          <w:rFonts w:ascii="Garamond" w:hAnsi="Garamond"/>
          <w:i w:val="0"/>
          <w:lang w:val="nl-NL"/>
        </w:rPr>
        <w:t>10</w:t>
      </w:r>
      <w:r w:rsidRPr="00142692">
        <w:rPr>
          <w:rFonts w:ascii="Garamond" w:hAnsi="Garamond"/>
          <w:i w:val="0"/>
          <w:lang w:val="nl-NL"/>
        </w:rPr>
        <w:t>.Referentielijst</w:t>
      </w:r>
      <w:bookmarkEnd w:id="613"/>
      <w:bookmarkEnd w:id="616"/>
      <w:bookmarkEnd w:id="617"/>
    </w:p>
    <w:p w:rsidR="008B7328" w:rsidRPr="00142692" w:rsidRDefault="008B7328" w:rsidP="008B7328">
      <w:pPr>
        <w:rPr>
          <w:rFonts w:ascii="Garamond" w:hAnsi="Garamond"/>
        </w:rPr>
      </w:pPr>
    </w:p>
    <w:p w:rsidR="00E55A40" w:rsidRPr="00C16ABC" w:rsidRDefault="00C16ABC" w:rsidP="00C16ABC">
      <w:pPr>
        <w:numPr>
          <w:ilvl w:val="0"/>
          <w:numId w:val="29"/>
        </w:numPr>
        <w:rPr>
          <w:rFonts w:ascii="Garamond" w:hAnsi="Garamond"/>
        </w:rPr>
      </w:pPr>
      <w:r>
        <w:rPr>
          <w:rFonts w:ascii="Garamond" w:hAnsi="Garamond"/>
        </w:rPr>
        <w:t>“</w:t>
      </w:r>
      <w:r w:rsidRPr="00C16ABC">
        <w:rPr>
          <w:rFonts w:ascii="Garamond" w:hAnsi="Garamond"/>
        </w:rPr>
        <w:t>An Introduction to Next-GenerationSequencing Technology</w:t>
      </w:r>
      <w:r>
        <w:rPr>
          <w:rFonts w:ascii="Garamond" w:hAnsi="Garamond"/>
        </w:rPr>
        <w:t xml:space="preserve">” </w:t>
      </w:r>
      <w:r w:rsidRPr="00C16ABC">
        <w:rPr>
          <w:rFonts w:ascii="Garamond" w:hAnsi="Garamond"/>
        </w:rPr>
        <w:t>illumina.com</w:t>
      </w:r>
      <w:r>
        <w:rPr>
          <w:rFonts w:ascii="Garamond" w:hAnsi="Garamond"/>
        </w:rPr>
        <w:t xml:space="preserve"> | </w:t>
      </w:r>
      <w:r w:rsidR="00234B61" w:rsidRPr="00C16ABC">
        <w:rPr>
          <w:rFonts w:ascii="Garamond" w:hAnsi="Garamond"/>
        </w:rPr>
        <w:t>http://res.illumina.</w:t>
      </w:r>
      <w:r w:rsidR="00234B61" w:rsidRPr="00C16ABC">
        <w:rPr>
          <w:rFonts w:ascii="Garamond" w:hAnsi="Garamond"/>
        </w:rPr>
        <w:t>c</w:t>
      </w:r>
      <w:r w:rsidR="00234B61" w:rsidRPr="00C16ABC">
        <w:rPr>
          <w:rFonts w:ascii="Garamond" w:hAnsi="Garamond"/>
        </w:rPr>
        <w:t>om/documents/products/illumina_sequencing_introduction.pdf</w:t>
      </w:r>
    </w:p>
    <w:p w:rsidR="00234B61" w:rsidRDefault="00234B61" w:rsidP="00234B61">
      <w:pPr>
        <w:numPr>
          <w:ilvl w:val="0"/>
          <w:numId w:val="29"/>
        </w:numPr>
        <w:rPr>
          <w:rFonts w:ascii="Garamond" w:hAnsi="Garamond"/>
        </w:rPr>
      </w:pPr>
      <w:r w:rsidRPr="00234B61">
        <w:rPr>
          <w:rFonts w:ascii="Garamond" w:hAnsi="Garamond"/>
        </w:rPr>
        <w:t>A Practical Comparison of De Novo Genome Assembly Software Tools for Next-Generation Sequencing Technologies(2011), Wenyu Zhang, Jiajia Chen, Yang Yang, Yifei Tang, Jing Shang, Bairong Shen* Center for Systems Biology, Soochow University, Suzhou, Jiangsu, China.  1</w:t>
      </w:r>
    </w:p>
    <w:p w:rsidR="00E55A40" w:rsidRDefault="00CF3D5D" w:rsidP="00CF3D5D">
      <w:pPr>
        <w:numPr>
          <w:ilvl w:val="0"/>
          <w:numId w:val="29"/>
        </w:numPr>
        <w:rPr>
          <w:rFonts w:ascii="Garamond" w:hAnsi="Garamond"/>
        </w:rPr>
      </w:pPr>
      <w:r w:rsidRPr="00CF3D5D">
        <w:rPr>
          <w:rFonts w:ascii="Garamond" w:hAnsi="Garamond"/>
        </w:rPr>
        <w:t xml:space="preserve">  A Practical Comparison of De Novo Genome Assembly Software Tools for Next-Generation Sequencing Technologies(2011), Wenyu Zhang, Jiajia Chen, Yang Yang, Yifei Tang, Jing Shang, Bairong Shen* Center for Systems Biology, Soochow University, Suzhou, Jiangsu, China.  5-6</w:t>
      </w:r>
    </w:p>
    <w:p w:rsidR="00C16ABC" w:rsidRDefault="00C16ABC" w:rsidP="00C16ABC">
      <w:pPr>
        <w:numPr>
          <w:ilvl w:val="0"/>
          <w:numId w:val="29"/>
        </w:numPr>
        <w:rPr>
          <w:rFonts w:ascii="Garamond" w:hAnsi="Garamond"/>
        </w:rPr>
      </w:pPr>
      <w:r w:rsidRPr="00C16ABC">
        <w:rPr>
          <w:rFonts w:ascii="Garamond" w:hAnsi="Garamond"/>
        </w:rPr>
        <w:tab/>
      </w:r>
      <w:r>
        <w:rPr>
          <w:rFonts w:ascii="Garamond" w:hAnsi="Garamond"/>
        </w:rPr>
        <w:t>“</w:t>
      </w:r>
      <w:r w:rsidRPr="00C16ABC">
        <w:rPr>
          <w:rFonts w:ascii="Garamond" w:hAnsi="Garamond"/>
        </w:rPr>
        <w:t>Software packages for next gen sequence analysis</w:t>
      </w:r>
      <w:r>
        <w:rPr>
          <w:rFonts w:ascii="Garamond" w:hAnsi="Garamond"/>
        </w:rPr>
        <w:t xml:space="preserve"> “ </w:t>
      </w:r>
      <w:r w:rsidRPr="00C16ABC">
        <w:rPr>
          <w:rFonts w:ascii="Garamond" w:hAnsi="Garamond"/>
        </w:rPr>
        <w:t>seqanswers</w:t>
      </w:r>
      <w:r>
        <w:rPr>
          <w:rFonts w:ascii="Garamond" w:hAnsi="Garamond"/>
        </w:rPr>
        <w:t xml:space="preserve"> | </w:t>
      </w:r>
      <w:r w:rsidRPr="00C16ABC">
        <w:rPr>
          <w:rFonts w:ascii="Garamond" w:hAnsi="Garamond"/>
        </w:rPr>
        <w:t>http://seqanswers.com/forums/showthread.php?t=43</w:t>
      </w:r>
    </w:p>
    <w:p w:rsidR="00E55A40" w:rsidRDefault="00C16ABC" w:rsidP="00CF3D5D">
      <w:pPr>
        <w:numPr>
          <w:ilvl w:val="0"/>
          <w:numId w:val="29"/>
        </w:numPr>
        <w:rPr>
          <w:rFonts w:ascii="Garamond" w:hAnsi="Garamond"/>
        </w:rPr>
      </w:pPr>
      <w:r>
        <w:rPr>
          <w:rFonts w:ascii="Garamond" w:hAnsi="Garamond"/>
        </w:rPr>
        <w:t>Naturalis |www.naturalis.nl</w:t>
      </w:r>
    </w:p>
    <w:p w:rsidR="00E55A40" w:rsidRDefault="00CF3D5D" w:rsidP="00CF3D5D">
      <w:pPr>
        <w:numPr>
          <w:ilvl w:val="0"/>
          <w:numId w:val="29"/>
        </w:numPr>
        <w:rPr>
          <w:rFonts w:ascii="Garamond" w:hAnsi="Garamond"/>
        </w:rPr>
      </w:pPr>
      <w:r w:rsidRPr="00CF3D5D">
        <w:rPr>
          <w:rFonts w:ascii="Garamond" w:hAnsi="Garamond"/>
        </w:rPr>
        <w:t>“Het mysterie der mysteriën, over evolutie en soortvorming” Menno Schilthuizen, juni 2002</w:t>
      </w:r>
    </w:p>
    <w:p w:rsidR="00E55A40" w:rsidRDefault="00C16ABC" w:rsidP="00C16ABC">
      <w:pPr>
        <w:numPr>
          <w:ilvl w:val="0"/>
          <w:numId w:val="29"/>
        </w:numPr>
        <w:rPr>
          <w:rFonts w:ascii="Garamond" w:hAnsi="Garamond"/>
        </w:rPr>
      </w:pPr>
      <w:r w:rsidRPr="00C16ABC">
        <w:rPr>
          <w:rFonts w:ascii="Garamond" w:hAnsi="Garamond"/>
        </w:rPr>
        <w:t>SOAPdenovo</w:t>
      </w:r>
      <w:r>
        <w:rPr>
          <w:rFonts w:ascii="Garamond" w:hAnsi="Garamond"/>
        </w:rPr>
        <w:t xml:space="preserve"> | </w:t>
      </w:r>
      <w:r w:rsidR="00CF3D5D" w:rsidRPr="00CF3D5D">
        <w:rPr>
          <w:rFonts w:ascii="Garamond" w:hAnsi="Garamond"/>
        </w:rPr>
        <w:t>http://soap.genomics.org.cn/soapdenovo.html</w:t>
      </w:r>
    </w:p>
    <w:p w:rsidR="00E55A40" w:rsidRDefault="00C16ABC" w:rsidP="00C16ABC">
      <w:pPr>
        <w:numPr>
          <w:ilvl w:val="0"/>
          <w:numId w:val="29"/>
        </w:numPr>
        <w:rPr>
          <w:rFonts w:ascii="Garamond" w:hAnsi="Garamond"/>
        </w:rPr>
      </w:pPr>
      <w:r>
        <w:rPr>
          <w:rFonts w:ascii="Garamond" w:hAnsi="Garamond"/>
        </w:rPr>
        <w:t>“</w:t>
      </w:r>
      <w:r w:rsidRPr="00C16ABC">
        <w:rPr>
          <w:rFonts w:ascii="Garamond" w:hAnsi="Garamond"/>
        </w:rPr>
        <w:t>PASHA: Parallelized Short Read Assembly</w:t>
      </w:r>
      <w:r>
        <w:rPr>
          <w:rFonts w:ascii="Garamond" w:hAnsi="Garamond"/>
        </w:rPr>
        <w:t xml:space="preserve">” PASHA | </w:t>
      </w:r>
      <w:r w:rsidR="00CF3D5D" w:rsidRPr="00CF3D5D">
        <w:rPr>
          <w:rFonts w:ascii="Garamond" w:hAnsi="Garamond"/>
        </w:rPr>
        <w:t>http://sourceforge.net/projects/pasha/</w:t>
      </w:r>
    </w:p>
    <w:p w:rsidR="00E55A40" w:rsidRDefault="00C16ABC" w:rsidP="00C16ABC">
      <w:pPr>
        <w:numPr>
          <w:ilvl w:val="0"/>
          <w:numId w:val="29"/>
        </w:numPr>
        <w:rPr>
          <w:rFonts w:ascii="Garamond" w:hAnsi="Garamond"/>
        </w:rPr>
      </w:pPr>
      <w:r w:rsidRPr="00C16ABC">
        <w:rPr>
          <w:rFonts w:ascii="Garamond" w:hAnsi="Garamond"/>
        </w:rPr>
        <w:t>ALLPATHS-LG</w:t>
      </w:r>
      <w:r>
        <w:rPr>
          <w:rFonts w:ascii="Garamond" w:hAnsi="Garamond"/>
        </w:rPr>
        <w:t xml:space="preserve"> | </w:t>
      </w:r>
      <w:r w:rsidR="00CF3D5D" w:rsidRPr="00CF3D5D">
        <w:rPr>
          <w:rFonts w:ascii="Garamond" w:hAnsi="Garamond"/>
        </w:rPr>
        <w:t>http://www.broadinstitute.org/software/allpaths-lg/blog/</w:t>
      </w:r>
    </w:p>
    <w:p w:rsidR="00E55A40" w:rsidRDefault="00C16ABC" w:rsidP="00C16ABC">
      <w:pPr>
        <w:numPr>
          <w:ilvl w:val="0"/>
          <w:numId w:val="29"/>
        </w:numPr>
        <w:rPr>
          <w:rFonts w:ascii="Garamond" w:hAnsi="Garamond"/>
        </w:rPr>
      </w:pPr>
      <w:r>
        <w:rPr>
          <w:rFonts w:ascii="Garamond" w:hAnsi="Garamond"/>
        </w:rPr>
        <w:t>“</w:t>
      </w:r>
      <w:r w:rsidR="00691A66">
        <w:rPr>
          <w:rFonts w:ascii="Garamond" w:hAnsi="Garamond"/>
        </w:rPr>
        <w:t xml:space="preserve">Velvet, </w:t>
      </w:r>
      <w:r w:rsidRPr="00C16ABC">
        <w:rPr>
          <w:rFonts w:ascii="Garamond" w:hAnsi="Garamond"/>
        </w:rPr>
        <w:t>Sequence assembler for very short reads</w:t>
      </w:r>
      <w:r>
        <w:rPr>
          <w:rFonts w:ascii="Garamond" w:hAnsi="Garamond"/>
        </w:rPr>
        <w:t>”</w:t>
      </w:r>
      <w:r w:rsidRPr="00C16ABC">
        <w:rPr>
          <w:rFonts w:ascii="Garamond" w:hAnsi="Garamond"/>
        </w:rPr>
        <w:t xml:space="preserve"> </w:t>
      </w:r>
      <w:r w:rsidR="00691A66">
        <w:rPr>
          <w:rFonts w:ascii="Garamond" w:hAnsi="Garamond"/>
        </w:rPr>
        <w:t xml:space="preserve">EMBL-EBI | </w:t>
      </w:r>
      <w:r w:rsidR="00CF3D5D" w:rsidRPr="00CF3D5D">
        <w:rPr>
          <w:rFonts w:ascii="Garamond" w:hAnsi="Garamond"/>
        </w:rPr>
        <w:t>http://www.ebi.ac.uk/~zerbino/velvet/</w:t>
      </w:r>
    </w:p>
    <w:p w:rsidR="00E55A40" w:rsidRDefault="00691A66" w:rsidP="00691A66">
      <w:pPr>
        <w:numPr>
          <w:ilvl w:val="0"/>
          <w:numId w:val="29"/>
        </w:numPr>
        <w:rPr>
          <w:rFonts w:ascii="Garamond" w:hAnsi="Garamond"/>
        </w:rPr>
      </w:pPr>
      <w:r>
        <w:rPr>
          <w:rFonts w:ascii="Garamond" w:hAnsi="Garamond"/>
        </w:rPr>
        <w:t>“</w:t>
      </w:r>
      <w:r w:rsidRPr="00691A66">
        <w:rPr>
          <w:rFonts w:ascii="Garamond" w:hAnsi="Garamond"/>
        </w:rPr>
        <w:t>CLC Assembly Cell</w:t>
      </w:r>
      <w:r>
        <w:rPr>
          <w:rFonts w:ascii="Garamond" w:hAnsi="Garamond"/>
        </w:rPr>
        <w:t xml:space="preserve">” CLCbio | </w:t>
      </w:r>
      <w:r w:rsidR="00CF3D5D" w:rsidRPr="00691A66">
        <w:rPr>
          <w:rFonts w:ascii="Garamond" w:hAnsi="Garamond"/>
        </w:rPr>
        <w:t>http://www.clcbio.com/products/clc-assembly-cell/</w:t>
      </w:r>
    </w:p>
    <w:p w:rsidR="00CF3D5D" w:rsidRDefault="00691A66" w:rsidP="00691A66">
      <w:pPr>
        <w:numPr>
          <w:ilvl w:val="0"/>
          <w:numId w:val="29"/>
        </w:numPr>
        <w:rPr>
          <w:rFonts w:ascii="Garamond" w:hAnsi="Garamond"/>
        </w:rPr>
      </w:pPr>
      <w:r>
        <w:rPr>
          <w:rFonts w:ascii="Garamond" w:hAnsi="Garamond"/>
        </w:rPr>
        <w:t>“</w:t>
      </w:r>
      <w:r w:rsidRPr="00691A66">
        <w:rPr>
          <w:rFonts w:ascii="Garamond" w:hAnsi="Garamond"/>
        </w:rPr>
        <w:t>ABySS</w:t>
      </w:r>
      <w:r>
        <w:rPr>
          <w:rFonts w:ascii="Garamond" w:hAnsi="Garamond"/>
        </w:rPr>
        <w:t xml:space="preserve">” BC Cancer Agency | </w:t>
      </w:r>
      <w:r w:rsidRPr="00691A66">
        <w:rPr>
          <w:rFonts w:ascii="Garamond" w:hAnsi="Garamond"/>
        </w:rPr>
        <w:t xml:space="preserve"> </w:t>
      </w:r>
      <w:r w:rsidR="00CF3D5D" w:rsidRPr="00CF3D5D">
        <w:rPr>
          <w:rFonts w:ascii="Garamond" w:hAnsi="Garamond"/>
        </w:rPr>
        <w:t>http://www.bcgsc.ca/platform/bioinfo/software/abyss</w:t>
      </w:r>
    </w:p>
    <w:p w:rsidR="008B7328" w:rsidRPr="00142692" w:rsidRDefault="008B7328" w:rsidP="008B7328">
      <w:pPr>
        <w:numPr>
          <w:ilvl w:val="0"/>
          <w:numId w:val="29"/>
        </w:numPr>
        <w:rPr>
          <w:rFonts w:ascii="Garamond" w:hAnsi="Garamond"/>
        </w:rPr>
      </w:pPr>
      <w:r w:rsidRPr="00142692">
        <w:rPr>
          <w:rFonts w:ascii="Garamond" w:hAnsi="Garamond"/>
        </w:rPr>
        <w:t xml:space="preserve">PVA </w:t>
      </w:r>
      <w:r w:rsidRPr="00142692">
        <w:rPr>
          <w:rFonts w:ascii="Garamond" w:hAnsi="Garamond"/>
        </w:rPr>
        <w:fldChar w:fldCharType="begin"/>
      </w:r>
      <w:r w:rsidRPr="00142692">
        <w:rPr>
          <w:rFonts w:ascii="Garamond" w:hAnsi="Garamond"/>
        </w:rPr>
        <w:instrText xml:space="preserve"> HYPERLINK "http://blackboard.hsleiden.nl/@@BE9D7CCBF9596952EF0DC524D55052B8/courses/1/bpr4/content/_845175_1/Eisen%20vernieuwd%20PvA%201.3.doc" </w:instrText>
      </w:r>
      <w:r w:rsidRPr="00142692">
        <w:rPr>
          <w:rFonts w:ascii="Garamond" w:hAnsi="Garamond"/>
        </w:rPr>
        <w:fldChar w:fldCharType="separate"/>
      </w:r>
      <w:r w:rsidRPr="00142692">
        <w:rPr>
          <w:rStyle w:val="Hyperlink"/>
          <w:rFonts w:ascii="Garamond" w:hAnsi="Garamond"/>
          <w:color w:val="auto"/>
          <w:u w:val="none"/>
        </w:rPr>
        <w:t>Eisen vernieuwd PvA 1.3.doc</w:t>
      </w:r>
      <w:r w:rsidRPr="00142692">
        <w:rPr>
          <w:rFonts w:ascii="Garamond" w:hAnsi="Garamond"/>
        </w:rPr>
        <w:fldChar w:fldCharType="end"/>
      </w:r>
      <w:r w:rsidRPr="00142692">
        <w:rPr>
          <w:rFonts w:ascii="Garamond" w:hAnsi="Garamond"/>
        </w:rPr>
        <w:t xml:space="preserve"> </w:t>
      </w:r>
      <w:r w:rsidR="00C16ABC">
        <w:rPr>
          <w:rFonts w:ascii="Garamond" w:hAnsi="Garamond"/>
        </w:rPr>
        <w:t>geraadpleegd op 11</w:t>
      </w:r>
      <w:r w:rsidRPr="00142692">
        <w:rPr>
          <w:rFonts w:ascii="Garamond" w:hAnsi="Garamond"/>
        </w:rPr>
        <w:t xml:space="preserve"> </w:t>
      </w:r>
      <w:r w:rsidR="00C16ABC">
        <w:rPr>
          <w:rFonts w:ascii="Garamond" w:hAnsi="Garamond"/>
        </w:rPr>
        <w:t>september 2013</w:t>
      </w:r>
    </w:p>
    <w:p w:rsidR="008B7328" w:rsidRPr="00142692" w:rsidRDefault="008B7328" w:rsidP="008B7328">
      <w:pPr>
        <w:pStyle w:val="ColorfulList-Accent1"/>
        <w:rPr>
          <w:rFonts w:ascii="Garamond" w:hAnsi="Garamond"/>
        </w:rPr>
      </w:pPr>
    </w:p>
    <w:p w:rsidR="008B7328" w:rsidRPr="00142692" w:rsidRDefault="008B7328" w:rsidP="008B7328">
      <w:pPr>
        <w:ind w:left="720"/>
        <w:rPr>
          <w:rFonts w:ascii="Garamond" w:hAnsi="Garamond"/>
        </w:rPr>
      </w:pPr>
    </w:p>
    <w:bookmarkEnd w:id="15"/>
    <w:bookmarkEnd w:id="16"/>
    <w:p w:rsidR="008B7328" w:rsidRPr="00142692" w:rsidRDefault="008B7328" w:rsidP="00C42254">
      <w:pPr>
        <w:pStyle w:val="Heading1"/>
        <w:rPr>
          <w:rFonts w:ascii="Garamond" w:hAnsi="Garamond"/>
        </w:rPr>
      </w:pPr>
    </w:p>
    <w:sectPr w:rsidR="008B7328" w:rsidRPr="00142692" w:rsidSect="008B7328">
      <w:headerReference w:type="default" r:id="rId14"/>
      <w:footerReference w:type="default" r:id="rId15"/>
      <w:pgSz w:w="11906" w:h="16838" w:code="9"/>
      <w:pgMar w:top="1440" w:right="1080" w:bottom="1440" w:left="1080" w:header="709" w:footer="709" w:gutter="0"/>
      <w:cols w:space="708"/>
      <w:titlePg/>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67" w:author="Rutger Vos" w:date="2013-11-02T21:49:00Z" w:initials="RV">
    <w:p w:rsidR="006C7D70" w:rsidRDefault="006C7D70">
      <w:pPr>
        <w:pStyle w:val="CommentText"/>
      </w:pPr>
      <w:r>
        <w:rPr>
          <w:rStyle w:val="CommentReference"/>
        </w:rPr>
        <w:annotationRef/>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32152" w:rsidRDefault="00F32152">
      <w:r>
        <w:separator/>
      </w:r>
    </w:p>
  </w:endnote>
  <w:endnote w:type="continuationSeparator" w:id="1">
    <w:p w:rsidR="00F32152" w:rsidRDefault="00F32152">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Liberation Serif">
    <w:altName w:val="Times New Roman"/>
    <w:charset w:val="80"/>
    <w:family w:val="roman"/>
    <w:pitch w:val="variable"/>
    <w:sig w:usb0="00000000" w:usb1="00000000" w:usb2="00000000" w:usb3="00000000" w:csb0="00000000" w:csb1="00000000"/>
  </w:font>
  <w:font w:name="WenQuanYi Micro Hei">
    <w:panose1 w:val="00000000000000000000"/>
    <w:charset w:val="4D"/>
    <w:family w:val="roman"/>
    <w:notTrueType/>
    <w:pitch w:val="default"/>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03B9E" w:rsidRPr="001C0ABE" w:rsidRDefault="00403B9E" w:rsidP="001C0ABE">
    <w:pPr>
      <w:pStyle w:val="Header"/>
      <w:rPr>
        <w:rFonts w:ascii="Garamond" w:eastAsia="Arial Unicode MS" w:hAnsi="Garamond" w:cs="Arial Unicode MS"/>
        <w:color w:val="1B1C20"/>
        <w:sz w:val="20"/>
        <w:szCs w:val="20"/>
      </w:rPr>
    </w:pPr>
    <w:r w:rsidRPr="001C0ABE">
      <w:rPr>
        <w:rFonts w:ascii="Garamond" w:eastAsia="Arial Unicode MS" w:hAnsi="Garamond" w:cs="Arial Unicode MS"/>
        <w:color w:val="1B1C20"/>
        <w:sz w:val="20"/>
        <w:szCs w:val="20"/>
      </w:rPr>
      <w:t xml:space="preserve">Groep 3: Rick de Graaf, Stephen Pieterman, Benjamin Versteeg </w:t>
    </w:r>
  </w:p>
  <w:p w:rsidR="00403B9E" w:rsidRPr="002433C9" w:rsidRDefault="00403B9E" w:rsidP="001C0ABE">
    <w:pPr>
      <w:pStyle w:val="Header"/>
      <w:rPr>
        <w:rFonts w:eastAsia="Arial Unicode MS"/>
        <w:color w:val="1B1C20"/>
      </w:rPr>
    </w:pPr>
    <w:r w:rsidRPr="001C0ABE">
      <w:rPr>
        <w:rFonts w:ascii="Garamond" w:eastAsia="Arial Unicode MS" w:hAnsi="Garamond" w:cs="Arial Unicode MS"/>
        <w:color w:val="1B1C20"/>
        <w:sz w:val="20"/>
        <w:szCs w:val="20"/>
      </w:rPr>
      <w:t xml:space="preserve">          en Carla Stegehuis</w:t>
    </w:r>
    <w:r w:rsidRPr="002433C9">
      <w:rPr>
        <w:i/>
      </w:rPr>
      <w:tab/>
    </w:r>
    <w:r w:rsidRPr="002433C9">
      <w:rPr>
        <w:i/>
      </w:rPr>
      <w:tab/>
    </w:r>
    <w:r w:rsidRPr="005659EA">
      <w:rPr>
        <w:rStyle w:val="PageNumber"/>
        <w:rFonts w:ascii="Garamond" w:eastAsia="Arial Unicode MS" w:hAnsi="Garamond" w:cs="Arial Unicode MS"/>
        <w:iCs/>
        <w:color w:val="1B1C20"/>
        <w:sz w:val="20"/>
        <w:szCs w:val="20"/>
      </w:rPr>
      <w:fldChar w:fldCharType="begin"/>
    </w:r>
    <w:r w:rsidRPr="005659EA">
      <w:rPr>
        <w:rStyle w:val="PageNumber"/>
        <w:rFonts w:ascii="Garamond" w:eastAsia="Arial Unicode MS" w:hAnsi="Garamond" w:cs="Arial Unicode MS"/>
        <w:iCs/>
        <w:color w:val="1B1C20"/>
        <w:sz w:val="20"/>
        <w:szCs w:val="20"/>
      </w:rPr>
      <w:instrText xml:space="preserve"> PAGE </w:instrText>
    </w:r>
    <w:r w:rsidRPr="005659EA">
      <w:rPr>
        <w:rStyle w:val="PageNumber"/>
        <w:rFonts w:ascii="Garamond" w:eastAsia="Arial Unicode MS" w:hAnsi="Garamond" w:cs="Arial Unicode MS"/>
        <w:iCs/>
        <w:color w:val="1B1C20"/>
        <w:sz w:val="20"/>
        <w:szCs w:val="20"/>
      </w:rPr>
      <w:fldChar w:fldCharType="separate"/>
    </w:r>
    <w:r w:rsidR="005C4C88">
      <w:rPr>
        <w:rStyle w:val="PageNumber"/>
        <w:rFonts w:ascii="Garamond" w:eastAsia="Arial Unicode MS" w:hAnsi="Garamond" w:cs="Arial Unicode MS"/>
        <w:iCs/>
        <w:noProof/>
        <w:color w:val="1B1C20"/>
        <w:sz w:val="20"/>
        <w:szCs w:val="20"/>
      </w:rPr>
      <w:t>15</w:t>
    </w:r>
    <w:r w:rsidRPr="005659EA">
      <w:rPr>
        <w:rStyle w:val="PageNumber"/>
        <w:rFonts w:ascii="Garamond" w:eastAsia="Arial Unicode MS" w:hAnsi="Garamond" w:cs="Arial Unicode MS"/>
        <w:iCs/>
        <w:color w:val="1B1C20"/>
        <w:sz w:val="20"/>
        <w:szCs w:val="20"/>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32152" w:rsidRDefault="00F32152">
      <w:r>
        <w:separator/>
      </w:r>
    </w:p>
  </w:footnote>
  <w:footnote w:type="continuationSeparator" w:id="1">
    <w:p w:rsidR="00F32152" w:rsidRDefault="00F32152">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03B9E" w:rsidRPr="00DA1D53" w:rsidRDefault="00403B9E">
    <w:pPr>
      <w:pStyle w:val="Header"/>
      <w:rPr>
        <w:rFonts w:ascii="Garamond" w:eastAsia="Arial Unicode MS" w:hAnsi="Garamond" w:cs="Arial Unicode MS"/>
        <w:iCs/>
        <w:color w:val="1B1C20"/>
        <w:sz w:val="20"/>
        <w:szCs w:val="20"/>
      </w:rPr>
    </w:pPr>
    <w:r>
      <w:rPr>
        <w:rFonts w:ascii="Garamond" w:eastAsia="Arial Unicode MS" w:hAnsi="Garamond" w:cs="Arial Unicode MS"/>
        <w:iCs/>
        <w:color w:val="1B1C20"/>
        <w:sz w:val="20"/>
        <w:szCs w:val="20"/>
      </w:rPr>
      <w:t>Project Bsda</w:t>
    </w:r>
    <w:r w:rsidRPr="00DA1D53">
      <w:rPr>
        <w:rFonts w:ascii="Garamond" w:eastAsia="Arial Unicode MS" w:hAnsi="Garamond" w:cs="Arial Unicode MS"/>
        <w:iCs/>
        <w:color w:val="1B1C20"/>
        <w:sz w:val="20"/>
        <w:szCs w:val="20"/>
      </w:rPr>
      <w:tab/>
    </w:r>
    <w:r w:rsidRPr="00DA1D53">
      <w:rPr>
        <w:rFonts w:ascii="Garamond" w:eastAsia="Arial Unicode MS" w:hAnsi="Garamond" w:cs="Arial Unicode MS"/>
        <w:iCs/>
        <w:color w:val="1B1C20"/>
        <w:sz w:val="20"/>
        <w:szCs w:val="20"/>
      </w:rPr>
      <w:tab/>
    </w:r>
    <w:r>
      <w:rPr>
        <w:rFonts w:ascii="Garamond" w:eastAsia="Arial Unicode MS" w:hAnsi="Garamond" w:cs="Arial Unicode MS"/>
        <w:iCs/>
        <w:color w:val="1B1C20"/>
        <w:sz w:val="20"/>
        <w:szCs w:val="20"/>
      </w:rPr>
      <w:t>Plan van Aanpak</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E03A0C"/>
    <w:multiLevelType w:val="hybridMultilevel"/>
    <w:tmpl w:val="3C1669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Symbo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Symbol"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4393898"/>
    <w:multiLevelType w:val="hybridMultilevel"/>
    <w:tmpl w:val="F91096E4"/>
    <w:lvl w:ilvl="0" w:tplc="0413000F">
      <w:start w:val="1"/>
      <w:numFmt w:val="decimal"/>
      <w:lvlText w:val="%1."/>
      <w:lvlJc w:val="left"/>
      <w:pPr>
        <w:tabs>
          <w:tab w:val="num" w:pos="360"/>
        </w:tabs>
        <w:ind w:left="360" w:hanging="360"/>
      </w:pPr>
    </w:lvl>
    <w:lvl w:ilvl="1" w:tplc="04130001">
      <w:start w:val="1"/>
      <w:numFmt w:val="bullet"/>
      <w:lvlText w:val=""/>
      <w:lvlJc w:val="left"/>
      <w:pPr>
        <w:tabs>
          <w:tab w:val="num" w:pos="1080"/>
        </w:tabs>
        <w:ind w:left="1080" w:hanging="360"/>
      </w:pPr>
      <w:rPr>
        <w:rFonts w:ascii="Symbol" w:hAnsi="Symbol"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
    <w:nsid w:val="08380A6A"/>
    <w:multiLevelType w:val="hybridMultilevel"/>
    <w:tmpl w:val="C8BAFC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F3B05B7"/>
    <w:multiLevelType w:val="hybridMultilevel"/>
    <w:tmpl w:val="E088561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0652A74"/>
    <w:multiLevelType w:val="hybridMultilevel"/>
    <w:tmpl w:val="895E7B14"/>
    <w:lvl w:ilvl="0" w:tplc="0413000F">
      <w:start w:val="1"/>
      <w:numFmt w:val="decimal"/>
      <w:lvlText w:val="%1."/>
      <w:lvlJc w:val="left"/>
      <w:pPr>
        <w:tabs>
          <w:tab w:val="num" w:pos="360"/>
        </w:tabs>
        <w:ind w:left="360" w:hanging="360"/>
      </w:pPr>
      <w:rPr>
        <w:rFonts w:hint="default"/>
      </w:r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5">
    <w:nsid w:val="195636A7"/>
    <w:multiLevelType w:val="hybridMultilevel"/>
    <w:tmpl w:val="BF48B70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1A0142BC"/>
    <w:multiLevelType w:val="multilevel"/>
    <w:tmpl w:val="CBEC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141568"/>
    <w:multiLevelType w:val="hybridMultilevel"/>
    <w:tmpl w:val="C8BAFC4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2705F63"/>
    <w:multiLevelType w:val="hybridMultilevel"/>
    <w:tmpl w:val="3360553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230C3959"/>
    <w:multiLevelType w:val="hybridMultilevel"/>
    <w:tmpl w:val="8B9671A4"/>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0">
    <w:nsid w:val="23D13BDB"/>
    <w:multiLevelType w:val="hybridMultilevel"/>
    <w:tmpl w:val="FB2EAF6E"/>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Symbol"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Symbol"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Symbol"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1">
    <w:nsid w:val="26E900C0"/>
    <w:multiLevelType w:val="hybridMultilevel"/>
    <w:tmpl w:val="0C4053D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2A610A60"/>
    <w:multiLevelType w:val="hybridMultilevel"/>
    <w:tmpl w:val="5F70A10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2CCF2E41"/>
    <w:multiLevelType w:val="hybridMultilevel"/>
    <w:tmpl w:val="1A8E0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Symbo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Symbol"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08F0B48"/>
    <w:multiLevelType w:val="hybridMultilevel"/>
    <w:tmpl w:val="D49E71F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31165C30"/>
    <w:multiLevelType w:val="hybridMultilevel"/>
    <w:tmpl w:val="030E6EAA"/>
    <w:lvl w:ilvl="0" w:tplc="56243120">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2604C9C"/>
    <w:multiLevelType w:val="hybridMultilevel"/>
    <w:tmpl w:val="9DDA4E9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329A69E3"/>
    <w:multiLevelType w:val="hybridMultilevel"/>
    <w:tmpl w:val="17A0B896"/>
    <w:lvl w:ilvl="0" w:tplc="7502696E">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Symbo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Symbol"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9996462"/>
    <w:multiLevelType w:val="hybridMultilevel"/>
    <w:tmpl w:val="A5423D0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Symbol"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Symbol"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Symbol"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nsid w:val="3AE93AC1"/>
    <w:multiLevelType w:val="hybridMultilevel"/>
    <w:tmpl w:val="99D631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Symbo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Symbol"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417C6F56"/>
    <w:multiLevelType w:val="hybridMultilevel"/>
    <w:tmpl w:val="1640EAF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Aria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Arial"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44983D94"/>
    <w:multiLevelType w:val="hybridMultilevel"/>
    <w:tmpl w:val="37B2F35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467A6E09"/>
    <w:multiLevelType w:val="hybridMultilevel"/>
    <w:tmpl w:val="5A48F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Symbo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Symbol"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4C313454"/>
    <w:multiLevelType w:val="hybridMultilevel"/>
    <w:tmpl w:val="79D0A4D2"/>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Symbol"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Symbol"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Symbol"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24">
    <w:nsid w:val="5B9F342E"/>
    <w:multiLevelType w:val="hybridMultilevel"/>
    <w:tmpl w:val="EE1E91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Symbo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Symbol"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DFB2BAE"/>
    <w:multiLevelType w:val="hybridMultilevel"/>
    <w:tmpl w:val="CB74B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Symbo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Symbol"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5E842E71"/>
    <w:multiLevelType w:val="hybridMultilevel"/>
    <w:tmpl w:val="C534E8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Symbo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Symbol"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2175350"/>
    <w:multiLevelType w:val="hybridMultilevel"/>
    <w:tmpl w:val="BB4016B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62C73304"/>
    <w:multiLevelType w:val="hybridMultilevel"/>
    <w:tmpl w:val="A76422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Symbo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Symbol"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6539017D"/>
    <w:multiLevelType w:val="hybridMultilevel"/>
    <w:tmpl w:val="8D88FD1C"/>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nsid w:val="672C50CE"/>
    <w:multiLevelType w:val="hybridMultilevel"/>
    <w:tmpl w:val="779636E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6CAD09DC"/>
    <w:multiLevelType w:val="hybridMultilevel"/>
    <w:tmpl w:val="D08881E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6EB2675A"/>
    <w:multiLevelType w:val="hybridMultilevel"/>
    <w:tmpl w:val="787487E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nsid w:val="70326ED6"/>
    <w:multiLevelType w:val="hybridMultilevel"/>
    <w:tmpl w:val="9EC09EF2"/>
    <w:lvl w:ilvl="0" w:tplc="0413000F">
      <w:start w:val="1"/>
      <w:numFmt w:val="decimal"/>
      <w:lvlText w:val="%1."/>
      <w:lvlJc w:val="left"/>
      <w:pPr>
        <w:tabs>
          <w:tab w:val="num" w:pos="360"/>
        </w:tabs>
        <w:ind w:left="360" w:hanging="360"/>
      </w:pPr>
      <w:rPr>
        <w:rFonts w:hint="default"/>
      </w:rPr>
    </w:lvl>
    <w:lvl w:ilvl="1" w:tplc="04130001">
      <w:start w:val="1"/>
      <w:numFmt w:val="bullet"/>
      <w:lvlText w:val=""/>
      <w:lvlJc w:val="left"/>
      <w:pPr>
        <w:tabs>
          <w:tab w:val="num" w:pos="1080"/>
        </w:tabs>
        <w:ind w:left="108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ymbo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ymbo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74C610C6"/>
    <w:multiLevelType w:val="hybridMultilevel"/>
    <w:tmpl w:val="6B062A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7DE20BE4"/>
    <w:multiLevelType w:val="hybridMultilevel"/>
    <w:tmpl w:val="46EEAA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Symbol"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Symbol"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
  </w:num>
  <w:num w:numId="4">
    <w:abstractNumId w:val="27"/>
  </w:num>
  <w:num w:numId="5">
    <w:abstractNumId w:val="15"/>
  </w:num>
  <w:num w:numId="6">
    <w:abstractNumId w:val="8"/>
  </w:num>
  <w:num w:numId="7">
    <w:abstractNumId w:val="16"/>
  </w:num>
  <w:num w:numId="8">
    <w:abstractNumId w:val="29"/>
  </w:num>
  <w:num w:numId="9">
    <w:abstractNumId w:val="33"/>
  </w:num>
  <w:num w:numId="10">
    <w:abstractNumId w:val="31"/>
  </w:num>
  <w:num w:numId="11">
    <w:abstractNumId w:val="10"/>
  </w:num>
  <w:num w:numId="12">
    <w:abstractNumId w:val="23"/>
  </w:num>
  <w:num w:numId="13">
    <w:abstractNumId w:val="3"/>
  </w:num>
  <w:num w:numId="14">
    <w:abstractNumId w:val="14"/>
  </w:num>
  <w:num w:numId="15">
    <w:abstractNumId w:val="11"/>
  </w:num>
  <w:num w:numId="16">
    <w:abstractNumId w:val="21"/>
  </w:num>
  <w:num w:numId="17">
    <w:abstractNumId w:val="32"/>
  </w:num>
  <w:num w:numId="18">
    <w:abstractNumId w:val="30"/>
  </w:num>
  <w:num w:numId="19">
    <w:abstractNumId w:val="12"/>
  </w:num>
  <w:num w:numId="20">
    <w:abstractNumId w:val="5"/>
  </w:num>
  <w:num w:numId="21">
    <w:abstractNumId w:val="18"/>
  </w:num>
  <w:num w:numId="22">
    <w:abstractNumId w:val="26"/>
  </w:num>
  <w:num w:numId="23">
    <w:abstractNumId w:val="28"/>
  </w:num>
  <w:num w:numId="24">
    <w:abstractNumId w:val="22"/>
  </w:num>
  <w:num w:numId="25">
    <w:abstractNumId w:val="19"/>
  </w:num>
  <w:num w:numId="26">
    <w:abstractNumId w:val="0"/>
  </w:num>
  <w:num w:numId="27">
    <w:abstractNumId w:val="35"/>
  </w:num>
  <w:num w:numId="28">
    <w:abstractNumId w:val="25"/>
  </w:num>
  <w:num w:numId="29">
    <w:abstractNumId w:val="7"/>
  </w:num>
  <w:num w:numId="30">
    <w:abstractNumId w:val="17"/>
  </w:num>
  <w:num w:numId="31">
    <w:abstractNumId w:val="2"/>
  </w:num>
  <w:num w:numId="32">
    <w:abstractNumId w:val="13"/>
  </w:num>
  <w:num w:numId="33">
    <w:abstractNumId w:val="24"/>
  </w:num>
  <w:num w:numId="34">
    <w:abstractNumId w:val="20"/>
  </w:num>
  <w:num w:numId="35">
    <w:abstractNumId w:val="34"/>
  </w:num>
  <w:num w:numId="3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8"/>
  <w:trackRevisions/>
  <w:defaultTabStop w:val="709"/>
  <w:hyphenationZone w:val="425"/>
  <w:noPunctuationKerning/>
  <w:characterSpacingControl w:val="doNotCompress"/>
  <w:savePreviewPicture/>
  <w:hdrShapeDefaults>
    <o:shapedefaults v:ext="edit" spidmax="3074">
      <o:colormru v:ext="edit" colors="#d1002c,#1b1c20"/>
    </o:shapedefaults>
  </w:hdrShapeDefaults>
  <w:footnotePr>
    <w:footnote w:id="0"/>
    <w:footnote w:id="1"/>
  </w:footnotePr>
  <w:endnotePr>
    <w:endnote w:id="0"/>
    <w:endnote w:id="1"/>
  </w:endnotePr>
  <w:compat/>
  <w:rsids>
    <w:rsidRoot w:val="007D7D46"/>
    <w:rsid w:val="0016683F"/>
    <w:rsid w:val="001A2B71"/>
    <w:rsid w:val="001A6E4F"/>
    <w:rsid w:val="001A7BFE"/>
    <w:rsid w:val="001C0ABE"/>
    <w:rsid w:val="00234B61"/>
    <w:rsid w:val="002433C9"/>
    <w:rsid w:val="00277BF3"/>
    <w:rsid w:val="002D3A6E"/>
    <w:rsid w:val="00337F73"/>
    <w:rsid w:val="003455C2"/>
    <w:rsid w:val="003910B0"/>
    <w:rsid w:val="00403B9E"/>
    <w:rsid w:val="00474905"/>
    <w:rsid w:val="00492B1C"/>
    <w:rsid w:val="005463A5"/>
    <w:rsid w:val="00597A86"/>
    <w:rsid w:val="005C07AF"/>
    <w:rsid w:val="005C4C88"/>
    <w:rsid w:val="0060561C"/>
    <w:rsid w:val="006723F9"/>
    <w:rsid w:val="00691A66"/>
    <w:rsid w:val="006C7527"/>
    <w:rsid w:val="006C7D70"/>
    <w:rsid w:val="0074562A"/>
    <w:rsid w:val="00745C5E"/>
    <w:rsid w:val="008824AD"/>
    <w:rsid w:val="00887352"/>
    <w:rsid w:val="00891576"/>
    <w:rsid w:val="008B7328"/>
    <w:rsid w:val="008F1C01"/>
    <w:rsid w:val="00A13BB8"/>
    <w:rsid w:val="00B34F65"/>
    <w:rsid w:val="00B573E3"/>
    <w:rsid w:val="00B856F7"/>
    <w:rsid w:val="00BB1B72"/>
    <w:rsid w:val="00C137E3"/>
    <w:rsid w:val="00C16ABC"/>
    <w:rsid w:val="00C17BEF"/>
    <w:rsid w:val="00C31B49"/>
    <w:rsid w:val="00C42254"/>
    <w:rsid w:val="00C46E4A"/>
    <w:rsid w:val="00C62693"/>
    <w:rsid w:val="00C91F61"/>
    <w:rsid w:val="00CF3D5D"/>
    <w:rsid w:val="00D2127C"/>
    <w:rsid w:val="00DC5C02"/>
    <w:rsid w:val="00DE2A7E"/>
    <w:rsid w:val="00DF6DD1"/>
    <w:rsid w:val="00E06551"/>
    <w:rsid w:val="00E16359"/>
    <w:rsid w:val="00E24F10"/>
    <w:rsid w:val="00E55A40"/>
    <w:rsid w:val="00EB6C70"/>
    <w:rsid w:val="00EC73E0"/>
    <w:rsid w:val="00F32152"/>
  </w:rsids>
  <m:mathPr>
    <m:mathFont m:val="ＭＳ 明朝"/>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d1002c,#1b1c2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Pr>
      <w:rFonts w:ascii="Arial" w:hAnsi="Arial"/>
      <w:sz w:val="24"/>
      <w:szCs w:val="24"/>
      <w:lang w:val="nl-NL" w:eastAsia="nl-NL"/>
    </w:rPr>
  </w:style>
  <w:style w:type="paragraph" w:styleId="Heading1">
    <w:name w:val="heading 1"/>
    <w:basedOn w:val="Normal"/>
    <w:next w:val="Normal"/>
    <w:link w:val="Heading1Char"/>
    <w:qFormat/>
    <w:pPr>
      <w:keepNext/>
      <w:outlineLvl w:val="0"/>
    </w:pPr>
    <w:rPr>
      <w:b/>
      <w:bCs/>
      <w:i/>
      <w:iCs/>
      <w:lang/>
    </w:rPr>
  </w:style>
  <w:style w:type="paragraph" w:styleId="Heading2">
    <w:name w:val="heading 2"/>
    <w:basedOn w:val="Normal"/>
    <w:next w:val="Normal"/>
    <w:qFormat/>
    <w:pPr>
      <w:keepNext/>
      <w:spacing w:before="240" w:after="60"/>
      <w:outlineLvl w:val="1"/>
    </w:pPr>
    <w:rPr>
      <w:rFonts w:cs="Arial"/>
      <w:b/>
      <w:bCs/>
      <w:i/>
      <w:iCs/>
      <w:sz w:val="28"/>
      <w:szCs w:val="28"/>
    </w:rPr>
  </w:style>
  <w:style w:type="paragraph" w:styleId="Heading3">
    <w:name w:val="heading 3"/>
    <w:basedOn w:val="Normal"/>
    <w:next w:val="Normal"/>
    <w:qFormat/>
    <w:pPr>
      <w:keepNext/>
      <w:spacing w:before="240" w:after="60"/>
      <w:outlineLvl w:val="2"/>
    </w:pPr>
    <w:rPr>
      <w:rFonts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uiPriority w:val="99"/>
    <w:rsid w:val="00B9782B"/>
    <w:rPr>
      <w:color w:val="0000FF"/>
      <w:u w:val="single"/>
    </w:rPr>
  </w:style>
  <w:style w:type="table" w:styleId="TableGrid">
    <w:name w:val="Table Grid"/>
    <w:basedOn w:val="TableNormal"/>
    <w:uiPriority w:val="59"/>
    <w:rsid w:val="00777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A06936"/>
    <w:rPr>
      <w:rFonts w:ascii="Tahoma" w:hAnsi="Tahoma" w:cs="Tahoma"/>
      <w:sz w:val="16"/>
      <w:szCs w:val="16"/>
    </w:rPr>
  </w:style>
  <w:style w:type="paragraph" w:customStyle="1" w:styleId="Rastertabel31">
    <w:name w:val="Rastertabel 31"/>
    <w:basedOn w:val="Heading1"/>
    <w:next w:val="Normal"/>
    <w:uiPriority w:val="39"/>
    <w:semiHidden/>
    <w:unhideWhenUsed/>
    <w:qFormat/>
    <w:rsid w:val="001332D7"/>
    <w:pPr>
      <w:keepLines/>
      <w:spacing w:before="480" w:line="276" w:lineRule="auto"/>
      <w:outlineLvl w:val="9"/>
    </w:pPr>
    <w:rPr>
      <w:rFonts w:ascii="Cambria" w:hAnsi="Cambria"/>
      <w:i w:val="0"/>
      <w:iCs w:val="0"/>
      <w:color w:val="365F91"/>
      <w:sz w:val="28"/>
      <w:szCs w:val="28"/>
    </w:rPr>
  </w:style>
  <w:style w:type="paragraph" w:styleId="TOC2">
    <w:name w:val="toc 2"/>
    <w:basedOn w:val="Normal"/>
    <w:next w:val="Normal"/>
    <w:autoRedefine/>
    <w:uiPriority w:val="39"/>
    <w:rsid w:val="00163F39"/>
    <w:pPr>
      <w:tabs>
        <w:tab w:val="right" w:leader="dot" w:pos="9736"/>
      </w:tabs>
      <w:ind w:left="240"/>
    </w:pPr>
    <w:rPr>
      <w:rFonts w:ascii="Garamond" w:hAnsi="Garamond"/>
      <w:noProof/>
    </w:rPr>
  </w:style>
  <w:style w:type="paragraph" w:styleId="TOC1">
    <w:name w:val="toc 1"/>
    <w:basedOn w:val="Normal"/>
    <w:next w:val="Normal"/>
    <w:autoRedefine/>
    <w:uiPriority w:val="39"/>
    <w:rsid w:val="001332D7"/>
  </w:style>
  <w:style w:type="paragraph" w:styleId="FootnoteText">
    <w:name w:val="footnote text"/>
    <w:basedOn w:val="Normal"/>
    <w:link w:val="FootnoteTextChar"/>
    <w:rsid w:val="001332D7"/>
    <w:rPr>
      <w:sz w:val="20"/>
      <w:szCs w:val="20"/>
      <w:lang/>
    </w:rPr>
  </w:style>
  <w:style w:type="character" w:customStyle="1" w:styleId="FootnoteTextChar">
    <w:name w:val="Footnote Text Char"/>
    <w:link w:val="FootnoteText"/>
    <w:rsid w:val="001332D7"/>
    <w:rPr>
      <w:rFonts w:ascii="Arial" w:hAnsi="Arial"/>
    </w:rPr>
  </w:style>
  <w:style w:type="character" w:styleId="FootnoteReference">
    <w:name w:val="footnote reference"/>
    <w:rsid w:val="001332D7"/>
    <w:rPr>
      <w:vertAlign w:val="superscript"/>
    </w:rPr>
  </w:style>
  <w:style w:type="character" w:customStyle="1" w:styleId="label">
    <w:name w:val="label"/>
    <w:rsid w:val="00FC5293"/>
  </w:style>
  <w:style w:type="character" w:customStyle="1" w:styleId="Onopgemaaktetabel31">
    <w:name w:val="Onopgemaakte tabel 31"/>
    <w:uiPriority w:val="19"/>
    <w:qFormat/>
    <w:rsid w:val="00903E00"/>
    <w:rPr>
      <w:i/>
      <w:iCs/>
    </w:rPr>
  </w:style>
  <w:style w:type="character" w:styleId="Emphasis">
    <w:name w:val="Emphasis"/>
    <w:qFormat/>
    <w:rsid w:val="00903E00"/>
    <w:rPr>
      <w:i/>
      <w:iCs/>
    </w:rPr>
  </w:style>
  <w:style w:type="paragraph" w:styleId="TOC3">
    <w:name w:val="toc 3"/>
    <w:basedOn w:val="Normal"/>
    <w:next w:val="Normal"/>
    <w:autoRedefine/>
    <w:uiPriority w:val="39"/>
    <w:rsid w:val="00DA1D53"/>
    <w:pPr>
      <w:ind w:left="480"/>
    </w:pPr>
  </w:style>
  <w:style w:type="paragraph" w:styleId="HTMLPreformatted">
    <w:name w:val="HTML Preformatted"/>
    <w:basedOn w:val="Normal"/>
    <w:link w:val="HTMLPreformattedChar"/>
    <w:uiPriority w:val="99"/>
    <w:unhideWhenUsed/>
    <w:rsid w:val="008F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rPr>
  </w:style>
  <w:style w:type="character" w:customStyle="1" w:styleId="HTMLPreformattedChar">
    <w:name w:val="HTML Preformatted Char"/>
    <w:link w:val="HTMLPreformatted"/>
    <w:uiPriority w:val="99"/>
    <w:rsid w:val="008F24E5"/>
    <w:rPr>
      <w:rFonts w:ascii="Courier New" w:hAnsi="Courier New" w:cs="Courier New"/>
    </w:rPr>
  </w:style>
  <w:style w:type="character" w:customStyle="1" w:styleId="apple-converted-space">
    <w:name w:val="apple-converted-space"/>
    <w:rsid w:val="008F24E5"/>
  </w:style>
  <w:style w:type="character" w:customStyle="1" w:styleId="hps">
    <w:name w:val="hps"/>
    <w:rsid w:val="008F24E5"/>
  </w:style>
  <w:style w:type="character" w:customStyle="1" w:styleId="full">
    <w:name w:val="full"/>
    <w:rsid w:val="008F24E5"/>
  </w:style>
  <w:style w:type="paragraph" w:customStyle="1" w:styleId="Gemiddeldraster21">
    <w:name w:val="Gemiddeld raster 21"/>
    <w:link w:val="Gemiddeldraster2Char"/>
    <w:uiPriority w:val="1"/>
    <w:qFormat/>
    <w:rsid w:val="008F24E5"/>
    <w:rPr>
      <w:rFonts w:ascii="Calibri" w:eastAsia="Calibri" w:hAnsi="Calibri"/>
      <w:sz w:val="22"/>
      <w:szCs w:val="22"/>
      <w:lang w:val="nl-NL"/>
    </w:rPr>
  </w:style>
  <w:style w:type="paragraph" w:styleId="NormalWeb">
    <w:name w:val="Normal (Web)"/>
    <w:basedOn w:val="Normal"/>
    <w:uiPriority w:val="99"/>
    <w:unhideWhenUsed/>
    <w:rsid w:val="00980C60"/>
    <w:pPr>
      <w:spacing w:before="100" w:beforeAutospacing="1" w:after="100" w:afterAutospacing="1"/>
    </w:pPr>
    <w:rPr>
      <w:rFonts w:ascii="Times New Roman" w:hAnsi="Times New Roman"/>
    </w:rPr>
  </w:style>
  <w:style w:type="character" w:customStyle="1" w:styleId="Gemiddeldraster2Char">
    <w:name w:val="Gemiddeld raster 2 Char"/>
    <w:link w:val="Gemiddeldraster21"/>
    <w:uiPriority w:val="1"/>
    <w:locked/>
    <w:rsid w:val="00980C60"/>
    <w:rPr>
      <w:rFonts w:ascii="Calibri" w:eastAsia="Calibri" w:hAnsi="Calibri"/>
      <w:sz w:val="22"/>
      <w:szCs w:val="22"/>
      <w:lang w:eastAsia="en-US" w:bidi="ar-SA"/>
    </w:rPr>
  </w:style>
  <w:style w:type="paragraph" w:styleId="Caption">
    <w:name w:val="caption"/>
    <w:basedOn w:val="Normal"/>
    <w:next w:val="Normal"/>
    <w:qFormat/>
    <w:rsid w:val="00FC4198"/>
    <w:rPr>
      <w:b/>
      <w:bCs/>
      <w:sz w:val="20"/>
      <w:szCs w:val="20"/>
    </w:rPr>
  </w:style>
  <w:style w:type="paragraph" w:styleId="ColorfulList-Accent1">
    <w:name w:val="Colorful List Accent 1"/>
    <w:basedOn w:val="Normal"/>
    <w:uiPriority w:val="34"/>
    <w:qFormat/>
    <w:rsid w:val="0041694E"/>
    <w:pPr>
      <w:ind w:left="708"/>
    </w:pPr>
  </w:style>
  <w:style w:type="character" w:customStyle="1" w:styleId="fnt0">
    <w:name w:val="fnt0"/>
    <w:rsid w:val="00635972"/>
  </w:style>
  <w:style w:type="character" w:styleId="FollowedHyperlink">
    <w:name w:val="FollowedHyperlink"/>
    <w:rsid w:val="00CA3D22"/>
    <w:rPr>
      <w:color w:val="800080"/>
      <w:u w:val="single"/>
    </w:rPr>
  </w:style>
  <w:style w:type="character" w:customStyle="1" w:styleId="Heading1Char">
    <w:name w:val="Heading 1 Char"/>
    <w:link w:val="Heading1"/>
    <w:rsid w:val="000221CD"/>
    <w:rPr>
      <w:rFonts w:ascii="Arial" w:hAnsi="Arial"/>
      <w:b/>
      <w:bCs/>
      <w:i/>
      <w:iCs/>
      <w:sz w:val="24"/>
      <w:szCs w:val="24"/>
    </w:rPr>
  </w:style>
  <w:style w:type="character" w:styleId="CommentReference">
    <w:name w:val="annotation reference"/>
    <w:rsid w:val="00142692"/>
    <w:rPr>
      <w:sz w:val="18"/>
      <w:szCs w:val="18"/>
    </w:rPr>
  </w:style>
  <w:style w:type="paragraph" w:styleId="CommentText">
    <w:name w:val="annotation text"/>
    <w:basedOn w:val="Normal"/>
    <w:link w:val="CommentTextChar"/>
    <w:rsid w:val="00142692"/>
    <w:rPr>
      <w:lang/>
    </w:rPr>
  </w:style>
  <w:style w:type="character" w:customStyle="1" w:styleId="CommentTextChar">
    <w:name w:val="Comment Text Char"/>
    <w:link w:val="CommentText"/>
    <w:rsid w:val="00142692"/>
    <w:rPr>
      <w:rFonts w:ascii="Arial" w:hAnsi="Arial"/>
      <w:sz w:val="24"/>
      <w:szCs w:val="24"/>
      <w:lang w:val="nl-NL"/>
    </w:rPr>
  </w:style>
  <w:style w:type="paragraph" w:styleId="CommentSubject">
    <w:name w:val="annotation subject"/>
    <w:basedOn w:val="CommentText"/>
    <w:next w:val="CommentText"/>
    <w:link w:val="CommentSubjectChar"/>
    <w:rsid w:val="00142692"/>
    <w:rPr>
      <w:b/>
      <w:bCs/>
    </w:rPr>
  </w:style>
  <w:style w:type="character" w:customStyle="1" w:styleId="CommentSubjectChar">
    <w:name w:val="Comment Subject Char"/>
    <w:link w:val="CommentSubject"/>
    <w:rsid w:val="00142692"/>
    <w:rPr>
      <w:rFonts w:ascii="Arial" w:hAnsi="Arial"/>
      <w:b/>
      <w:bCs/>
      <w:sz w:val="24"/>
      <w:szCs w:val="24"/>
      <w:lang w:val="nl-NL"/>
    </w:rPr>
  </w:style>
  <w:style w:type="paragraph" w:customStyle="1" w:styleId="Standard">
    <w:name w:val="Standard"/>
    <w:rsid w:val="00C42254"/>
    <w:pPr>
      <w:widowControl w:val="0"/>
      <w:suppressAutoHyphens/>
      <w:autoSpaceDN w:val="0"/>
      <w:textAlignment w:val="baseline"/>
    </w:pPr>
    <w:rPr>
      <w:rFonts w:ascii="Liberation Serif" w:eastAsia="WenQuanYi Micro Hei" w:hAnsi="Liberation Serif" w:cs="Lohit Hindi"/>
      <w:kern w:val="3"/>
      <w:sz w:val="24"/>
      <w:szCs w:val="24"/>
      <w:lang w:eastAsia="zh-CN" w:bidi="hi-IN"/>
    </w:rPr>
  </w:style>
  <w:style w:type="paragraph" w:styleId="ListParagraph">
    <w:name w:val="List Paragraph"/>
    <w:basedOn w:val="Normal"/>
    <w:uiPriority w:val="34"/>
    <w:qFormat/>
    <w:rsid w:val="00C42254"/>
    <w:pPr>
      <w:ind w:left="720"/>
      <w:contextualSpacing/>
    </w:pPr>
  </w:style>
  <w:style w:type="paragraph" w:styleId="TOCHeading">
    <w:name w:val="TOC Heading"/>
    <w:basedOn w:val="Heading1"/>
    <w:next w:val="Normal"/>
    <w:uiPriority w:val="39"/>
    <w:semiHidden/>
    <w:unhideWhenUsed/>
    <w:qFormat/>
    <w:rsid w:val="005C07AF"/>
    <w:pPr>
      <w:keepLines/>
      <w:spacing w:before="480" w:line="276" w:lineRule="auto"/>
      <w:outlineLvl w:val="9"/>
    </w:pPr>
    <w:rPr>
      <w:rFonts w:ascii="Cambria" w:hAnsi="Cambria"/>
      <w:i w:val="0"/>
      <w:iCs w:val="0"/>
      <w:color w:val="365F91"/>
      <w:sz w:val="28"/>
      <w:szCs w:val="28"/>
      <w:lang w:val="nl-NL" w:eastAsia="nl-NL"/>
    </w:rPr>
  </w:style>
</w:styles>
</file>

<file path=word/webSettings.xml><?xml version="1.0" encoding="utf-8"?>
<w:webSettings xmlns:r="http://schemas.openxmlformats.org/officeDocument/2006/relationships" xmlns:w="http://schemas.openxmlformats.org/wordprocessingml/2006/main">
  <w:divs>
    <w:div w:id="64618597">
      <w:bodyDiv w:val="1"/>
      <w:marLeft w:val="0"/>
      <w:marRight w:val="0"/>
      <w:marTop w:val="0"/>
      <w:marBottom w:val="0"/>
      <w:divBdr>
        <w:top w:val="none" w:sz="0" w:space="0" w:color="auto"/>
        <w:left w:val="none" w:sz="0" w:space="0" w:color="auto"/>
        <w:bottom w:val="none" w:sz="0" w:space="0" w:color="auto"/>
        <w:right w:val="none" w:sz="0" w:space="0" w:color="auto"/>
      </w:divBdr>
      <w:divsChild>
        <w:div w:id="573898956">
          <w:marLeft w:val="0"/>
          <w:marRight w:val="0"/>
          <w:marTop w:val="0"/>
          <w:marBottom w:val="0"/>
          <w:divBdr>
            <w:top w:val="none" w:sz="0" w:space="0" w:color="auto"/>
            <w:left w:val="none" w:sz="0" w:space="0" w:color="auto"/>
            <w:bottom w:val="none" w:sz="0" w:space="0" w:color="auto"/>
            <w:right w:val="none" w:sz="0" w:space="0" w:color="auto"/>
          </w:divBdr>
        </w:div>
      </w:divsChild>
    </w:div>
    <w:div w:id="103381512">
      <w:bodyDiv w:val="1"/>
      <w:marLeft w:val="0"/>
      <w:marRight w:val="0"/>
      <w:marTop w:val="0"/>
      <w:marBottom w:val="0"/>
      <w:divBdr>
        <w:top w:val="none" w:sz="0" w:space="0" w:color="auto"/>
        <w:left w:val="none" w:sz="0" w:space="0" w:color="auto"/>
        <w:bottom w:val="none" w:sz="0" w:space="0" w:color="auto"/>
        <w:right w:val="none" w:sz="0" w:space="0" w:color="auto"/>
      </w:divBdr>
      <w:divsChild>
        <w:div w:id="180748835">
          <w:marLeft w:val="0"/>
          <w:marRight w:val="0"/>
          <w:marTop w:val="0"/>
          <w:marBottom w:val="0"/>
          <w:divBdr>
            <w:top w:val="none" w:sz="0" w:space="0" w:color="auto"/>
            <w:left w:val="none" w:sz="0" w:space="0" w:color="auto"/>
            <w:bottom w:val="none" w:sz="0" w:space="0" w:color="auto"/>
            <w:right w:val="none" w:sz="0" w:space="0" w:color="auto"/>
          </w:divBdr>
        </w:div>
        <w:div w:id="877283213">
          <w:marLeft w:val="0"/>
          <w:marRight w:val="0"/>
          <w:marTop w:val="0"/>
          <w:marBottom w:val="0"/>
          <w:divBdr>
            <w:top w:val="none" w:sz="0" w:space="0" w:color="auto"/>
            <w:left w:val="none" w:sz="0" w:space="0" w:color="auto"/>
            <w:bottom w:val="none" w:sz="0" w:space="0" w:color="auto"/>
            <w:right w:val="none" w:sz="0" w:space="0" w:color="auto"/>
          </w:divBdr>
        </w:div>
      </w:divsChild>
    </w:div>
    <w:div w:id="160825862">
      <w:bodyDiv w:val="1"/>
      <w:marLeft w:val="0"/>
      <w:marRight w:val="0"/>
      <w:marTop w:val="0"/>
      <w:marBottom w:val="0"/>
      <w:divBdr>
        <w:top w:val="none" w:sz="0" w:space="0" w:color="auto"/>
        <w:left w:val="none" w:sz="0" w:space="0" w:color="auto"/>
        <w:bottom w:val="none" w:sz="0" w:space="0" w:color="auto"/>
        <w:right w:val="none" w:sz="0" w:space="0" w:color="auto"/>
      </w:divBdr>
    </w:div>
    <w:div w:id="269747547">
      <w:bodyDiv w:val="1"/>
      <w:marLeft w:val="0"/>
      <w:marRight w:val="0"/>
      <w:marTop w:val="0"/>
      <w:marBottom w:val="0"/>
      <w:divBdr>
        <w:top w:val="none" w:sz="0" w:space="0" w:color="auto"/>
        <w:left w:val="none" w:sz="0" w:space="0" w:color="auto"/>
        <w:bottom w:val="none" w:sz="0" w:space="0" w:color="auto"/>
        <w:right w:val="none" w:sz="0" w:space="0" w:color="auto"/>
      </w:divBdr>
    </w:div>
    <w:div w:id="332530398">
      <w:bodyDiv w:val="1"/>
      <w:marLeft w:val="0"/>
      <w:marRight w:val="0"/>
      <w:marTop w:val="0"/>
      <w:marBottom w:val="0"/>
      <w:divBdr>
        <w:top w:val="none" w:sz="0" w:space="0" w:color="auto"/>
        <w:left w:val="none" w:sz="0" w:space="0" w:color="auto"/>
        <w:bottom w:val="none" w:sz="0" w:space="0" w:color="auto"/>
        <w:right w:val="none" w:sz="0" w:space="0" w:color="auto"/>
      </w:divBdr>
    </w:div>
    <w:div w:id="401216671">
      <w:bodyDiv w:val="1"/>
      <w:marLeft w:val="0"/>
      <w:marRight w:val="0"/>
      <w:marTop w:val="0"/>
      <w:marBottom w:val="0"/>
      <w:divBdr>
        <w:top w:val="none" w:sz="0" w:space="0" w:color="auto"/>
        <w:left w:val="none" w:sz="0" w:space="0" w:color="auto"/>
        <w:bottom w:val="none" w:sz="0" w:space="0" w:color="auto"/>
        <w:right w:val="none" w:sz="0" w:space="0" w:color="auto"/>
      </w:divBdr>
      <w:divsChild>
        <w:div w:id="921530386">
          <w:marLeft w:val="0"/>
          <w:marRight w:val="0"/>
          <w:marTop w:val="0"/>
          <w:marBottom w:val="0"/>
          <w:divBdr>
            <w:top w:val="none" w:sz="0" w:space="0" w:color="auto"/>
            <w:left w:val="none" w:sz="0" w:space="0" w:color="auto"/>
            <w:bottom w:val="none" w:sz="0" w:space="0" w:color="auto"/>
            <w:right w:val="none" w:sz="0" w:space="0" w:color="auto"/>
          </w:divBdr>
        </w:div>
      </w:divsChild>
    </w:div>
    <w:div w:id="459809622">
      <w:bodyDiv w:val="1"/>
      <w:marLeft w:val="0"/>
      <w:marRight w:val="0"/>
      <w:marTop w:val="0"/>
      <w:marBottom w:val="0"/>
      <w:divBdr>
        <w:top w:val="none" w:sz="0" w:space="0" w:color="auto"/>
        <w:left w:val="none" w:sz="0" w:space="0" w:color="auto"/>
        <w:bottom w:val="none" w:sz="0" w:space="0" w:color="auto"/>
        <w:right w:val="none" w:sz="0" w:space="0" w:color="auto"/>
      </w:divBdr>
    </w:div>
    <w:div w:id="629894181">
      <w:bodyDiv w:val="1"/>
      <w:marLeft w:val="0"/>
      <w:marRight w:val="0"/>
      <w:marTop w:val="0"/>
      <w:marBottom w:val="0"/>
      <w:divBdr>
        <w:top w:val="none" w:sz="0" w:space="0" w:color="auto"/>
        <w:left w:val="none" w:sz="0" w:space="0" w:color="auto"/>
        <w:bottom w:val="none" w:sz="0" w:space="0" w:color="auto"/>
        <w:right w:val="none" w:sz="0" w:space="0" w:color="auto"/>
      </w:divBdr>
      <w:divsChild>
        <w:div w:id="809058560">
          <w:marLeft w:val="0"/>
          <w:marRight w:val="0"/>
          <w:marTop w:val="0"/>
          <w:marBottom w:val="0"/>
          <w:divBdr>
            <w:top w:val="none" w:sz="0" w:space="0" w:color="auto"/>
            <w:left w:val="none" w:sz="0" w:space="0" w:color="auto"/>
            <w:bottom w:val="none" w:sz="0" w:space="0" w:color="auto"/>
            <w:right w:val="none" w:sz="0" w:space="0" w:color="auto"/>
          </w:divBdr>
        </w:div>
      </w:divsChild>
    </w:div>
    <w:div w:id="868565234">
      <w:bodyDiv w:val="1"/>
      <w:marLeft w:val="0"/>
      <w:marRight w:val="0"/>
      <w:marTop w:val="0"/>
      <w:marBottom w:val="0"/>
      <w:divBdr>
        <w:top w:val="none" w:sz="0" w:space="0" w:color="auto"/>
        <w:left w:val="none" w:sz="0" w:space="0" w:color="auto"/>
        <w:bottom w:val="none" w:sz="0" w:space="0" w:color="auto"/>
        <w:right w:val="none" w:sz="0" w:space="0" w:color="auto"/>
      </w:divBdr>
    </w:div>
    <w:div w:id="1004283741">
      <w:bodyDiv w:val="1"/>
      <w:marLeft w:val="0"/>
      <w:marRight w:val="0"/>
      <w:marTop w:val="0"/>
      <w:marBottom w:val="0"/>
      <w:divBdr>
        <w:top w:val="none" w:sz="0" w:space="0" w:color="auto"/>
        <w:left w:val="none" w:sz="0" w:space="0" w:color="auto"/>
        <w:bottom w:val="none" w:sz="0" w:space="0" w:color="auto"/>
        <w:right w:val="none" w:sz="0" w:space="0" w:color="auto"/>
      </w:divBdr>
      <w:divsChild>
        <w:div w:id="1166479790">
          <w:marLeft w:val="0"/>
          <w:marRight w:val="0"/>
          <w:marTop w:val="0"/>
          <w:marBottom w:val="0"/>
          <w:divBdr>
            <w:top w:val="none" w:sz="0" w:space="0" w:color="auto"/>
            <w:left w:val="none" w:sz="0" w:space="0" w:color="auto"/>
            <w:bottom w:val="none" w:sz="0" w:space="0" w:color="auto"/>
            <w:right w:val="none" w:sz="0" w:space="0" w:color="auto"/>
          </w:divBdr>
        </w:div>
      </w:divsChild>
    </w:div>
    <w:div w:id="1193230313">
      <w:bodyDiv w:val="1"/>
      <w:marLeft w:val="0"/>
      <w:marRight w:val="0"/>
      <w:marTop w:val="0"/>
      <w:marBottom w:val="0"/>
      <w:divBdr>
        <w:top w:val="none" w:sz="0" w:space="0" w:color="auto"/>
        <w:left w:val="none" w:sz="0" w:space="0" w:color="auto"/>
        <w:bottom w:val="none" w:sz="0" w:space="0" w:color="auto"/>
        <w:right w:val="none" w:sz="0" w:space="0" w:color="auto"/>
      </w:divBdr>
    </w:div>
    <w:div w:id="1199394489">
      <w:bodyDiv w:val="1"/>
      <w:marLeft w:val="0"/>
      <w:marRight w:val="0"/>
      <w:marTop w:val="0"/>
      <w:marBottom w:val="0"/>
      <w:divBdr>
        <w:top w:val="none" w:sz="0" w:space="0" w:color="auto"/>
        <w:left w:val="none" w:sz="0" w:space="0" w:color="auto"/>
        <w:bottom w:val="none" w:sz="0" w:space="0" w:color="auto"/>
        <w:right w:val="none" w:sz="0" w:space="0" w:color="auto"/>
      </w:divBdr>
      <w:divsChild>
        <w:div w:id="2107846177">
          <w:marLeft w:val="0"/>
          <w:marRight w:val="0"/>
          <w:marTop w:val="0"/>
          <w:marBottom w:val="0"/>
          <w:divBdr>
            <w:top w:val="none" w:sz="0" w:space="0" w:color="auto"/>
            <w:left w:val="none" w:sz="0" w:space="0" w:color="auto"/>
            <w:bottom w:val="none" w:sz="0" w:space="0" w:color="auto"/>
            <w:right w:val="none" w:sz="0" w:space="0" w:color="auto"/>
          </w:divBdr>
        </w:div>
      </w:divsChild>
    </w:div>
    <w:div w:id="1277325725">
      <w:bodyDiv w:val="1"/>
      <w:marLeft w:val="0"/>
      <w:marRight w:val="0"/>
      <w:marTop w:val="0"/>
      <w:marBottom w:val="0"/>
      <w:divBdr>
        <w:top w:val="none" w:sz="0" w:space="0" w:color="auto"/>
        <w:left w:val="none" w:sz="0" w:space="0" w:color="auto"/>
        <w:bottom w:val="none" w:sz="0" w:space="0" w:color="auto"/>
        <w:right w:val="none" w:sz="0" w:space="0" w:color="auto"/>
      </w:divBdr>
      <w:divsChild>
        <w:div w:id="403181928">
          <w:marLeft w:val="0"/>
          <w:marRight w:val="0"/>
          <w:marTop w:val="0"/>
          <w:marBottom w:val="0"/>
          <w:divBdr>
            <w:top w:val="none" w:sz="0" w:space="0" w:color="auto"/>
            <w:left w:val="none" w:sz="0" w:space="0" w:color="auto"/>
            <w:bottom w:val="none" w:sz="0" w:space="0" w:color="auto"/>
            <w:right w:val="none" w:sz="0" w:space="0" w:color="auto"/>
          </w:divBdr>
        </w:div>
      </w:divsChild>
    </w:div>
    <w:div w:id="1393387234">
      <w:bodyDiv w:val="1"/>
      <w:marLeft w:val="0"/>
      <w:marRight w:val="0"/>
      <w:marTop w:val="0"/>
      <w:marBottom w:val="0"/>
      <w:divBdr>
        <w:top w:val="none" w:sz="0" w:space="0" w:color="auto"/>
        <w:left w:val="none" w:sz="0" w:space="0" w:color="auto"/>
        <w:bottom w:val="none" w:sz="0" w:space="0" w:color="auto"/>
        <w:right w:val="none" w:sz="0" w:space="0" w:color="auto"/>
      </w:divBdr>
      <w:divsChild>
        <w:div w:id="1407796825">
          <w:marLeft w:val="0"/>
          <w:marRight w:val="0"/>
          <w:marTop w:val="0"/>
          <w:marBottom w:val="0"/>
          <w:divBdr>
            <w:top w:val="none" w:sz="0" w:space="0" w:color="auto"/>
            <w:left w:val="none" w:sz="0" w:space="0" w:color="auto"/>
            <w:bottom w:val="none" w:sz="0" w:space="0" w:color="auto"/>
            <w:right w:val="none" w:sz="0" w:space="0" w:color="auto"/>
          </w:divBdr>
        </w:div>
      </w:divsChild>
    </w:div>
    <w:div w:id="1404840100">
      <w:bodyDiv w:val="1"/>
      <w:marLeft w:val="0"/>
      <w:marRight w:val="0"/>
      <w:marTop w:val="0"/>
      <w:marBottom w:val="0"/>
      <w:divBdr>
        <w:top w:val="none" w:sz="0" w:space="0" w:color="auto"/>
        <w:left w:val="none" w:sz="0" w:space="0" w:color="auto"/>
        <w:bottom w:val="none" w:sz="0" w:space="0" w:color="auto"/>
        <w:right w:val="none" w:sz="0" w:space="0" w:color="auto"/>
      </w:divBdr>
    </w:div>
    <w:div w:id="1509367382">
      <w:bodyDiv w:val="1"/>
      <w:marLeft w:val="0"/>
      <w:marRight w:val="0"/>
      <w:marTop w:val="0"/>
      <w:marBottom w:val="0"/>
      <w:divBdr>
        <w:top w:val="none" w:sz="0" w:space="0" w:color="auto"/>
        <w:left w:val="none" w:sz="0" w:space="0" w:color="auto"/>
        <w:bottom w:val="none" w:sz="0" w:space="0" w:color="auto"/>
        <w:right w:val="none" w:sz="0" w:space="0" w:color="auto"/>
      </w:divBdr>
      <w:divsChild>
        <w:div w:id="49036701">
          <w:marLeft w:val="0"/>
          <w:marRight w:val="0"/>
          <w:marTop w:val="0"/>
          <w:marBottom w:val="0"/>
          <w:divBdr>
            <w:top w:val="none" w:sz="0" w:space="0" w:color="auto"/>
            <w:left w:val="none" w:sz="0" w:space="0" w:color="auto"/>
            <w:bottom w:val="none" w:sz="0" w:space="0" w:color="auto"/>
            <w:right w:val="none" w:sz="0" w:space="0" w:color="auto"/>
          </w:divBdr>
        </w:div>
        <w:div w:id="94788408">
          <w:marLeft w:val="0"/>
          <w:marRight w:val="0"/>
          <w:marTop w:val="0"/>
          <w:marBottom w:val="0"/>
          <w:divBdr>
            <w:top w:val="none" w:sz="0" w:space="0" w:color="auto"/>
            <w:left w:val="none" w:sz="0" w:space="0" w:color="auto"/>
            <w:bottom w:val="none" w:sz="0" w:space="0" w:color="auto"/>
            <w:right w:val="none" w:sz="0" w:space="0" w:color="auto"/>
          </w:divBdr>
        </w:div>
      </w:divsChild>
    </w:div>
    <w:div w:id="1680696121">
      <w:bodyDiv w:val="1"/>
      <w:marLeft w:val="0"/>
      <w:marRight w:val="0"/>
      <w:marTop w:val="0"/>
      <w:marBottom w:val="0"/>
      <w:divBdr>
        <w:top w:val="none" w:sz="0" w:space="0" w:color="auto"/>
        <w:left w:val="none" w:sz="0" w:space="0" w:color="auto"/>
        <w:bottom w:val="none" w:sz="0" w:space="0" w:color="auto"/>
        <w:right w:val="none" w:sz="0" w:space="0" w:color="auto"/>
      </w:divBdr>
      <w:divsChild>
        <w:div w:id="284770504">
          <w:marLeft w:val="0"/>
          <w:marRight w:val="0"/>
          <w:marTop w:val="0"/>
          <w:marBottom w:val="0"/>
          <w:divBdr>
            <w:top w:val="none" w:sz="0" w:space="0" w:color="auto"/>
            <w:left w:val="none" w:sz="0" w:space="0" w:color="auto"/>
            <w:bottom w:val="none" w:sz="0" w:space="0" w:color="auto"/>
            <w:right w:val="none" w:sz="0" w:space="0" w:color="auto"/>
          </w:divBdr>
          <w:divsChild>
            <w:div w:id="472210590">
              <w:marLeft w:val="0"/>
              <w:marRight w:val="0"/>
              <w:marTop w:val="0"/>
              <w:marBottom w:val="0"/>
              <w:divBdr>
                <w:top w:val="none" w:sz="0" w:space="0" w:color="auto"/>
                <w:left w:val="none" w:sz="0" w:space="0" w:color="auto"/>
                <w:bottom w:val="none" w:sz="0" w:space="0" w:color="auto"/>
                <w:right w:val="none" w:sz="0" w:space="0" w:color="auto"/>
              </w:divBdr>
            </w:div>
            <w:div w:id="673611544">
              <w:marLeft w:val="0"/>
              <w:marRight w:val="0"/>
              <w:marTop w:val="0"/>
              <w:marBottom w:val="0"/>
              <w:divBdr>
                <w:top w:val="none" w:sz="0" w:space="0" w:color="auto"/>
                <w:left w:val="none" w:sz="0" w:space="0" w:color="auto"/>
                <w:bottom w:val="none" w:sz="0" w:space="0" w:color="auto"/>
                <w:right w:val="none" w:sz="0" w:space="0" w:color="auto"/>
              </w:divBdr>
            </w:div>
            <w:div w:id="707678688">
              <w:marLeft w:val="0"/>
              <w:marRight w:val="0"/>
              <w:marTop w:val="0"/>
              <w:marBottom w:val="0"/>
              <w:divBdr>
                <w:top w:val="none" w:sz="0" w:space="0" w:color="auto"/>
                <w:left w:val="none" w:sz="0" w:space="0" w:color="auto"/>
                <w:bottom w:val="none" w:sz="0" w:space="0" w:color="auto"/>
                <w:right w:val="none" w:sz="0" w:space="0" w:color="auto"/>
              </w:divBdr>
            </w:div>
            <w:div w:id="2089502452">
              <w:marLeft w:val="0"/>
              <w:marRight w:val="0"/>
              <w:marTop w:val="0"/>
              <w:marBottom w:val="0"/>
              <w:divBdr>
                <w:top w:val="none" w:sz="0" w:space="0" w:color="auto"/>
                <w:left w:val="none" w:sz="0" w:space="0" w:color="auto"/>
                <w:bottom w:val="none" w:sz="0" w:space="0" w:color="auto"/>
                <w:right w:val="none" w:sz="0" w:space="0" w:color="auto"/>
              </w:divBdr>
              <w:divsChild>
                <w:div w:id="1210802446">
                  <w:marLeft w:val="0"/>
                  <w:marRight w:val="0"/>
                  <w:marTop w:val="0"/>
                  <w:marBottom w:val="0"/>
                  <w:divBdr>
                    <w:top w:val="none" w:sz="0" w:space="0" w:color="auto"/>
                    <w:left w:val="none" w:sz="0" w:space="0" w:color="auto"/>
                    <w:bottom w:val="none" w:sz="0" w:space="0" w:color="auto"/>
                    <w:right w:val="none" w:sz="0" w:space="0" w:color="auto"/>
                  </w:divBdr>
                </w:div>
              </w:divsChild>
            </w:div>
            <w:div w:id="20933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3200">
      <w:bodyDiv w:val="1"/>
      <w:marLeft w:val="0"/>
      <w:marRight w:val="0"/>
      <w:marTop w:val="0"/>
      <w:marBottom w:val="0"/>
      <w:divBdr>
        <w:top w:val="none" w:sz="0" w:space="0" w:color="auto"/>
        <w:left w:val="none" w:sz="0" w:space="0" w:color="auto"/>
        <w:bottom w:val="none" w:sz="0" w:space="0" w:color="auto"/>
        <w:right w:val="none" w:sz="0" w:space="0" w:color="auto"/>
      </w:divBdr>
    </w:div>
    <w:div w:id="1945650970">
      <w:bodyDiv w:val="1"/>
      <w:marLeft w:val="0"/>
      <w:marRight w:val="0"/>
      <w:marTop w:val="0"/>
      <w:marBottom w:val="0"/>
      <w:divBdr>
        <w:top w:val="none" w:sz="0" w:space="0" w:color="auto"/>
        <w:left w:val="none" w:sz="0" w:space="0" w:color="auto"/>
        <w:bottom w:val="none" w:sz="0" w:space="0" w:color="auto"/>
        <w:right w:val="none" w:sz="0" w:space="0" w:color="auto"/>
      </w:divBdr>
      <w:divsChild>
        <w:div w:id="587924526">
          <w:marLeft w:val="0"/>
          <w:marRight w:val="0"/>
          <w:marTop w:val="0"/>
          <w:marBottom w:val="0"/>
          <w:divBdr>
            <w:top w:val="none" w:sz="0" w:space="0" w:color="auto"/>
            <w:left w:val="none" w:sz="0" w:space="0" w:color="auto"/>
            <w:bottom w:val="none" w:sz="0" w:space="0" w:color="auto"/>
            <w:right w:val="none" w:sz="0" w:space="0" w:color="auto"/>
          </w:divBdr>
          <w:divsChild>
            <w:div w:id="2146190789">
              <w:marLeft w:val="0"/>
              <w:marRight w:val="0"/>
              <w:marTop w:val="0"/>
              <w:marBottom w:val="0"/>
              <w:divBdr>
                <w:top w:val="none" w:sz="0" w:space="0" w:color="auto"/>
                <w:left w:val="none" w:sz="0" w:space="0" w:color="auto"/>
                <w:bottom w:val="none" w:sz="0" w:space="0" w:color="auto"/>
                <w:right w:val="none" w:sz="0" w:space="0" w:color="auto"/>
              </w:divBdr>
              <w:divsChild>
                <w:div w:id="843055337">
                  <w:marLeft w:val="0"/>
                  <w:marRight w:val="0"/>
                  <w:marTop w:val="0"/>
                  <w:marBottom w:val="0"/>
                  <w:divBdr>
                    <w:top w:val="none" w:sz="0" w:space="0" w:color="auto"/>
                    <w:left w:val="none" w:sz="0" w:space="0" w:color="auto"/>
                    <w:bottom w:val="none" w:sz="0" w:space="0" w:color="auto"/>
                    <w:right w:val="none" w:sz="0" w:space="0" w:color="auto"/>
                  </w:divBdr>
                </w:div>
                <w:div w:id="1050298631">
                  <w:marLeft w:val="0"/>
                  <w:marRight w:val="0"/>
                  <w:marTop w:val="0"/>
                  <w:marBottom w:val="0"/>
                  <w:divBdr>
                    <w:top w:val="none" w:sz="0" w:space="0" w:color="auto"/>
                    <w:left w:val="none" w:sz="0" w:space="0" w:color="auto"/>
                    <w:bottom w:val="none" w:sz="0" w:space="0" w:color="auto"/>
                    <w:right w:val="none" w:sz="0" w:space="0" w:color="auto"/>
                  </w:divBdr>
                </w:div>
                <w:div w:id="14115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5178">
      <w:bodyDiv w:val="1"/>
      <w:marLeft w:val="0"/>
      <w:marRight w:val="0"/>
      <w:marTop w:val="0"/>
      <w:marBottom w:val="0"/>
      <w:divBdr>
        <w:top w:val="none" w:sz="0" w:space="0" w:color="auto"/>
        <w:left w:val="none" w:sz="0" w:space="0" w:color="auto"/>
        <w:bottom w:val="none" w:sz="0" w:space="0" w:color="auto"/>
        <w:right w:val="none" w:sz="0" w:space="0" w:color="auto"/>
      </w:divBdr>
    </w:div>
    <w:div w:id="2104180172">
      <w:bodyDiv w:val="1"/>
      <w:marLeft w:val="0"/>
      <w:marRight w:val="0"/>
      <w:marTop w:val="0"/>
      <w:marBottom w:val="0"/>
      <w:divBdr>
        <w:top w:val="none" w:sz="0" w:space="0" w:color="auto"/>
        <w:left w:val="none" w:sz="0" w:space="0" w:color="auto"/>
        <w:bottom w:val="none" w:sz="0" w:space="0" w:color="auto"/>
        <w:right w:val="none" w:sz="0" w:space="0" w:color="auto"/>
      </w:divBdr>
    </w:div>
    <w:div w:id="2110656113">
      <w:bodyDiv w:val="1"/>
      <w:marLeft w:val="0"/>
      <w:marRight w:val="0"/>
      <w:marTop w:val="0"/>
      <w:marBottom w:val="0"/>
      <w:divBdr>
        <w:top w:val="none" w:sz="0" w:space="0" w:color="auto"/>
        <w:left w:val="none" w:sz="0" w:space="0" w:color="auto"/>
        <w:bottom w:val="none" w:sz="0" w:space="0" w:color="auto"/>
        <w:right w:val="none" w:sz="0" w:space="0" w:color="auto"/>
      </w:divBdr>
    </w:div>
    <w:div w:id="21471643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mailto:stegehuis.c@gmail.com" TargetMode="External"/><Relationship Id="rId12" Type="http://schemas.openxmlformats.org/officeDocument/2006/relationships/hyperlink" Target="mailto:Rutger.Vos@naturalis.nl" TargetMode="External"/><Relationship Id="rId13" Type="http://schemas.openxmlformats.org/officeDocument/2006/relationships/hyperlink" Target="mailto:pijpe.j@hsleiden.n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mailto:rickdegraaf@gmail.com" TargetMode="External"/><Relationship Id="rId9" Type="http://schemas.openxmlformats.org/officeDocument/2006/relationships/hyperlink" Target="mailto:a.b.versteeg@gmail.com" TargetMode="External"/><Relationship Id="rId10" Type="http://schemas.openxmlformats.org/officeDocument/2006/relationships/hyperlink" Target="mailto:sjpieterm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15</Pages>
  <Words>3517</Words>
  <Characters>20049</Characters>
  <Application>Microsoft Word 12.1.0</Application>
  <DocSecurity>0</DocSecurity>
  <Lines>167</Lines>
  <Paragraphs>40</Paragraphs>
  <ScaleCrop>false</ScaleCrop>
  <HeadingPairs>
    <vt:vector size="2" baseType="variant">
      <vt:variant>
        <vt:lpstr>Titel</vt:lpstr>
      </vt:variant>
      <vt:variant>
        <vt:i4>1</vt:i4>
      </vt:variant>
    </vt:vector>
  </HeadingPairs>
  <TitlesOfParts>
    <vt:vector size="1" baseType="lpstr">
      <vt:lpstr>Template Plan van Aanpak</vt:lpstr>
    </vt:vector>
  </TitlesOfParts>
  <Company/>
  <LinksUpToDate>false</LinksUpToDate>
  <CharactersWithSpaces>24621</CharactersWithSpaces>
  <SharedDoc>false</SharedDoc>
  <HLinks>
    <vt:vector size="144" baseType="variant">
      <vt:variant>
        <vt:i4>5111828</vt:i4>
      </vt:variant>
      <vt:variant>
        <vt:i4>135</vt:i4>
      </vt:variant>
      <vt:variant>
        <vt:i4>0</vt:i4>
      </vt:variant>
      <vt:variant>
        <vt:i4>5</vt:i4>
      </vt:variant>
      <vt:variant>
        <vt:lpwstr>http://blackboard.hsleiden.nl/@@BE9D7CCBF9596952EF0DC524D55052B8/courses/1/bpr4/content/_845175_1/Eisen vernieuwd PvA 1.3.doc</vt:lpwstr>
      </vt:variant>
      <vt:variant>
        <vt:lpwstr/>
      </vt:variant>
      <vt:variant>
        <vt:i4>3997775</vt:i4>
      </vt:variant>
      <vt:variant>
        <vt:i4>117</vt:i4>
      </vt:variant>
      <vt:variant>
        <vt:i4>0</vt:i4>
      </vt:variant>
      <vt:variant>
        <vt:i4>5</vt:i4>
      </vt:variant>
      <vt:variant>
        <vt:lpwstr>mailto:pijpe.j@hsleiden.nl</vt:lpwstr>
      </vt:variant>
      <vt:variant>
        <vt:lpwstr/>
      </vt:variant>
      <vt:variant>
        <vt:i4>6160438</vt:i4>
      </vt:variant>
      <vt:variant>
        <vt:i4>114</vt:i4>
      </vt:variant>
      <vt:variant>
        <vt:i4>0</vt:i4>
      </vt:variant>
      <vt:variant>
        <vt:i4>5</vt:i4>
      </vt:variant>
      <vt:variant>
        <vt:lpwstr>mailto:Rutger.Vos@naturalis.nl</vt:lpwstr>
      </vt:variant>
      <vt:variant>
        <vt:lpwstr/>
      </vt:variant>
      <vt:variant>
        <vt:i4>1048691</vt:i4>
      </vt:variant>
      <vt:variant>
        <vt:i4>111</vt:i4>
      </vt:variant>
      <vt:variant>
        <vt:i4>0</vt:i4>
      </vt:variant>
      <vt:variant>
        <vt:i4>5</vt:i4>
      </vt:variant>
      <vt:variant>
        <vt:lpwstr>mailto:stegehuis.c@gmail.com</vt:lpwstr>
      </vt:variant>
      <vt:variant>
        <vt:lpwstr/>
      </vt:variant>
      <vt:variant>
        <vt:i4>393259</vt:i4>
      </vt:variant>
      <vt:variant>
        <vt:i4>108</vt:i4>
      </vt:variant>
      <vt:variant>
        <vt:i4>0</vt:i4>
      </vt:variant>
      <vt:variant>
        <vt:i4>5</vt:i4>
      </vt:variant>
      <vt:variant>
        <vt:lpwstr>mailto:sjpieterman@gmail.com</vt:lpwstr>
      </vt:variant>
      <vt:variant>
        <vt:lpwstr/>
      </vt:variant>
      <vt:variant>
        <vt:i4>7405655</vt:i4>
      </vt:variant>
      <vt:variant>
        <vt:i4>105</vt:i4>
      </vt:variant>
      <vt:variant>
        <vt:i4>0</vt:i4>
      </vt:variant>
      <vt:variant>
        <vt:i4>5</vt:i4>
      </vt:variant>
      <vt:variant>
        <vt:lpwstr>mailto:a.b.versteeg@gmail.com</vt:lpwstr>
      </vt:variant>
      <vt:variant>
        <vt:lpwstr/>
      </vt:variant>
      <vt:variant>
        <vt:i4>1245243</vt:i4>
      </vt:variant>
      <vt:variant>
        <vt:i4>102</vt:i4>
      </vt:variant>
      <vt:variant>
        <vt:i4>0</vt:i4>
      </vt:variant>
      <vt:variant>
        <vt:i4>5</vt:i4>
      </vt:variant>
      <vt:variant>
        <vt:lpwstr>mailto:rickdegraaf@gmail.com</vt:lpwstr>
      </vt:variant>
      <vt:variant>
        <vt:lpwstr/>
      </vt:variant>
      <vt:variant>
        <vt:i4>2228343</vt:i4>
      </vt:variant>
      <vt:variant>
        <vt:i4>84</vt:i4>
      </vt:variant>
      <vt:variant>
        <vt:i4>0</vt:i4>
      </vt:variant>
      <vt:variant>
        <vt:i4>5</vt:i4>
      </vt:variant>
      <vt:variant>
        <vt:lpwstr>http://sourceforge.net/projects/pasha/</vt:lpwstr>
      </vt:variant>
      <vt:variant>
        <vt:lpwstr/>
      </vt:variant>
      <vt:variant>
        <vt:i4>5767236</vt:i4>
      </vt:variant>
      <vt:variant>
        <vt:i4>81</vt:i4>
      </vt:variant>
      <vt:variant>
        <vt:i4>0</vt:i4>
      </vt:variant>
      <vt:variant>
        <vt:i4>5</vt:i4>
      </vt:variant>
      <vt:variant>
        <vt:lpwstr>http://www.broadinstitute.org/software/allpaths-lg/blog/</vt:lpwstr>
      </vt:variant>
      <vt:variant>
        <vt:lpwstr/>
      </vt:variant>
      <vt:variant>
        <vt:i4>1900621</vt:i4>
      </vt:variant>
      <vt:variant>
        <vt:i4>78</vt:i4>
      </vt:variant>
      <vt:variant>
        <vt:i4>0</vt:i4>
      </vt:variant>
      <vt:variant>
        <vt:i4>5</vt:i4>
      </vt:variant>
      <vt:variant>
        <vt:lpwstr>http://www.clcbio.com/products/clc-assembly-cell/</vt:lpwstr>
      </vt:variant>
      <vt:variant>
        <vt:lpwstr/>
      </vt:variant>
      <vt:variant>
        <vt:i4>3932217</vt:i4>
      </vt:variant>
      <vt:variant>
        <vt:i4>75</vt:i4>
      </vt:variant>
      <vt:variant>
        <vt:i4>0</vt:i4>
      </vt:variant>
      <vt:variant>
        <vt:i4>5</vt:i4>
      </vt:variant>
      <vt:variant>
        <vt:lpwstr>http://soap.genomics.org.cn/soapdenovo.html</vt:lpwstr>
      </vt:variant>
      <vt:variant>
        <vt:lpwstr/>
      </vt:variant>
      <vt:variant>
        <vt:i4>3735659</vt:i4>
      </vt:variant>
      <vt:variant>
        <vt:i4>72</vt:i4>
      </vt:variant>
      <vt:variant>
        <vt:i4>0</vt:i4>
      </vt:variant>
      <vt:variant>
        <vt:i4>5</vt:i4>
      </vt:variant>
      <vt:variant>
        <vt:lpwstr>http://www.bcgsc.ca/platform/bioinfo/software/abyss</vt:lpwstr>
      </vt:variant>
      <vt:variant>
        <vt:lpwstr/>
      </vt:variant>
      <vt:variant>
        <vt:i4>3670120</vt:i4>
      </vt:variant>
      <vt:variant>
        <vt:i4>69</vt:i4>
      </vt:variant>
      <vt:variant>
        <vt:i4>0</vt:i4>
      </vt:variant>
      <vt:variant>
        <vt:i4>5</vt:i4>
      </vt:variant>
      <vt:variant>
        <vt:lpwstr>http://denovoassembler.sourceforge.net/</vt:lpwstr>
      </vt:variant>
      <vt:variant>
        <vt:lpwstr/>
      </vt:variant>
      <vt:variant>
        <vt:i4>6029396</vt:i4>
      </vt:variant>
      <vt:variant>
        <vt:i4>66</vt:i4>
      </vt:variant>
      <vt:variant>
        <vt:i4>0</vt:i4>
      </vt:variant>
      <vt:variant>
        <vt:i4>5</vt:i4>
      </vt:variant>
      <vt:variant>
        <vt:lpwstr>http://www.ebi.ac.uk/~zerbino/velvet/</vt:lpwstr>
      </vt:variant>
      <vt:variant>
        <vt:lpwstr/>
      </vt:variant>
      <vt:variant>
        <vt:i4>1114164</vt:i4>
      </vt:variant>
      <vt:variant>
        <vt:i4>56</vt:i4>
      </vt:variant>
      <vt:variant>
        <vt:i4>0</vt:i4>
      </vt:variant>
      <vt:variant>
        <vt:i4>5</vt:i4>
      </vt:variant>
      <vt:variant>
        <vt:lpwstr/>
      </vt:variant>
      <vt:variant>
        <vt:lpwstr>_Toc369263818</vt:lpwstr>
      </vt:variant>
      <vt:variant>
        <vt:i4>1114164</vt:i4>
      </vt:variant>
      <vt:variant>
        <vt:i4>50</vt:i4>
      </vt:variant>
      <vt:variant>
        <vt:i4>0</vt:i4>
      </vt:variant>
      <vt:variant>
        <vt:i4>5</vt:i4>
      </vt:variant>
      <vt:variant>
        <vt:lpwstr/>
      </vt:variant>
      <vt:variant>
        <vt:lpwstr>_Toc369263817</vt:lpwstr>
      </vt:variant>
      <vt:variant>
        <vt:i4>1114164</vt:i4>
      </vt:variant>
      <vt:variant>
        <vt:i4>44</vt:i4>
      </vt:variant>
      <vt:variant>
        <vt:i4>0</vt:i4>
      </vt:variant>
      <vt:variant>
        <vt:i4>5</vt:i4>
      </vt:variant>
      <vt:variant>
        <vt:lpwstr/>
      </vt:variant>
      <vt:variant>
        <vt:lpwstr>_Toc369263816</vt:lpwstr>
      </vt:variant>
      <vt:variant>
        <vt:i4>1114164</vt:i4>
      </vt:variant>
      <vt:variant>
        <vt:i4>38</vt:i4>
      </vt:variant>
      <vt:variant>
        <vt:i4>0</vt:i4>
      </vt:variant>
      <vt:variant>
        <vt:i4>5</vt:i4>
      </vt:variant>
      <vt:variant>
        <vt:lpwstr/>
      </vt:variant>
      <vt:variant>
        <vt:lpwstr>_Toc369263815</vt:lpwstr>
      </vt:variant>
      <vt:variant>
        <vt:i4>1441851</vt:i4>
      </vt:variant>
      <vt:variant>
        <vt:i4>32</vt:i4>
      </vt:variant>
      <vt:variant>
        <vt:i4>0</vt:i4>
      </vt:variant>
      <vt:variant>
        <vt:i4>5</vt:i4>
      </vt:variant>
      <vt:variant>
        <vt:lpwstr/>
      </vt:variant>
      <vt:variant>
        <vt:lpwstr>_Toc369263764</vt:lpwstr>
      </vt:variant>
      <vt:variant>
        <vt:i4>1441851</vt:i4>
      </vt:variant>
      <vt:variant>
        <vt:i4>26</vt:i4>
      </vt:variant>
      <vt:variant>
        <vt:i4>0</vt:i4>
      </vt:variant>
      <vt:variant>
        <vt:i4>5</vt:i4>
      </vt:variant>
      <vt:variant>
        <vt:lpwstr/>
      </vt:variant>
      <vt:variant>
        <vt:lpwstr>_Toc369263763</vt:lpwstr>
      </vt:variant>
      <vt:variant>
        <vt:i4>1376315</vt:i4>
      </vt:variant>
      <vt:variant>
        <vt:i4>20</vt:i4>
      </vt:variant>
      <vt:variant>
        <vt:i4>0</vt:i4>
      </vt:variant>
      <vt:variant>
        <vt:i4>5</vt:i4>
      </vt:variant>
      <vt:variant>
        <vt:lpwstr/>
      </vt:variant>
      <vt:variant>
        <vt:lpwstr>_Toc369263757</vt:lpwstr>
      </vt:variant>
      <vt:variant>
        <vt:i4>1376315</vt:i4>
      </vt:variant>
      <vt:variant>
        <vt:i4>14</vt:i4>
      </vt:variant>
      <vt:variant>
        <vt:i4>0</vt:i4>
      </vt:variant>
      <vt:variant>
        <vt:i4>5</vt:i4>
      </vt:variant>
      <vt:variant>
        <vt:lpwstr/>
      </vt:variant>
      <vt:variant>
        <vt:lpwstr>_Toc369263756</vt:lpwstr>
      </vt:variant>
      <vt:variant>
        <vt:i4>1376315</vt:i4>
      </vt:variant>
      <vt:variant>
        <vt:i4>8</vt:i4>
      </vt:variant>
      <vt:variant>
        <vt:i4>0</vt:i4>
      </vt:variant>
      <vt:variant>
        <vt:i4>5</vt:i4>
      </vt:variant>
      <vt:variant>
        <vt:lpwstr/>
      </vt:variant>
      <vt:variant>
        <vt:lpwstr>_Toc369263755</vt:lpwstr>
      </vt:variant>
      <vt:variant>
        <vt:i4>1376315</vt:i4>
      </vt:variant>
      <vt:variant>
        <vt:i4>2</vt:i4>
      </vt:variant>
      <vt:variant>
        <vt:i4>0</vt:i4>
      </vt:variant>
      <vt:variant>
        <vt:i4>5</vt:i4>
      </vt:variant>
      <vt:variant>
        <vt:lpwstr/>
      </vt:variant>
      <vt:variant>
        <vt:lpwstr>_Toc369263751</vt:lpwstr>
      </vt:variant>
    </vt:vector>
  </HLinks>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Plan van Aanpak</dc:title>
  <dc:subject/>
  <dc:creator>Administrator</dc:creator>
  <cp:keywords/>
  <cp:lastModifiedBy>Rutger Vos</cp:lastModifiedBy>
  <cp:revision>1</cp:revision>
  <cp:lastPrinted>2013-10-14T08:45:00Z</cp:lastPrinted>
  <dcterms:created xsi:type="dcterms:W3CDTF">2013-10-11T13:16:00Z</dcterms:created>
  <dcterms:modified xsi:type="dcterms:W3CDTF">2013-11-02T21:00:00Z</dcterms:modified>
</cp:coreProperties>
</file>